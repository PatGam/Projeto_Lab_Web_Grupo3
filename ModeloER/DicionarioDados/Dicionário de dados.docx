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BB918" w14:textId="77777777" w:rsidR="00AD6D56" w:rsidRDefault="00AD6D56" w:rsidP="00AD6D56">
      <w:pPr>
        <w:pBdr>
          <w:bottom w:val="single" w:sz="12" w:space="1" w:color="4F81BD" w:themeColor="accent1"/>
        </w:pBdr>
        <w:spacing w:after="0" w:line="240" w:lineRule="auto"/>
        <w:rPr>
          <w:rFonts w:asciiTheme="majorHAnsi" w:eastAsia="Arial" w:hAnsiTheme="majorHAnsi" w:cstheme="majorHAnsi"/>
          <w:b/>
          <w:bCs/>
          <w:sz w:val="72"/>
          <w:szCs w:val="72"/>
        </w:rPr>
      </w:pPr>
    </w:p>
    <w:p w14:paraId="35E8B379" w14:textId="77777777" w:rsidR="00AD6D56" w:rsidRPr="006F7F05" w:rsidRDefault="00AD6D56" w:rsidP="00AD6D56">
      <w:pPr>
        <w:pBdr>
          <w:bottom w:val="single" w:sz="12" w:space="1" w:color="4F81BD" w:themeColor="accent1"/>
        </w:pBdr>
        <w:spacing w:after="0" w:line="240" w:lineRule="auto"/>
        <w:rPr>
          <w:rFonts w:asciiTheme="majorHAnsi" w:eastAsia="Arial" w:hAnsiTheme="majorHAnsi" w:cstheme="majorHAnsi"/>
          <w:b/>
          <w:bCs/>
          <w:sz w:val="72"/>
          <w:szCs w:val="72"/>
        </w:rPr>
      </w:pPr>
      <w:r w:rsidRPr="006F7F05">
        <w:rPr>
          <w:rFonts w:asciiTheme="majorHAnsi" w:eastAsia="Arial" w:hAnsiTheme="majorHAnsi" w:cstheme="majorHAnsi"/>
          <w:b/>
          <w:bCs/>
          <w:sz w:val="72"/>
          <w:szCs w:val="72"/>
        </w:rPr>
        <w:t xml:space="preserve">Desafio </w:t>
      </w:r>
      <w:proofErr w:type="spellStart"/>
      <w:r w:rsidRPr="006F7F05">
        <w:rPr>
          <w:rFonts w:asciiTheme="majorHAnsi" w:eastAsia="Arial" w:hAnsiTheme="majorHAnsi" w:cstheme="majorHAnsi"/>
          <w:b/>
          <w:bCs/>
          <w:sz w:val="72"/>
          <w:szCs w:val="72"/>
        </w:rPr>
        <w:t>Altran</w:t>
      </w:r>
      <w:proofErr w:type="spellEnd"/>
      <w:r w:rsidRPr="006F7F05">
        <w:rPr>
          <w:rFonts w:asciiTheme="majorHAnsi" w:eastAsia="Arial" w:hAnsiTheme="majorHAnsi" w:cstheme="majorHAnsi"/>
          <w:b/>
          <w:bCs/>
          <w:sz w:val="72"/>
          <w:szCs w:val="72"/>
        </w:rPr>
        <w:t xml:space="preserve"> - Sistema de gestão de clientes de operadora de telecomunicações</w:t>
      </w:r>
    </w:p>
    <w:p w14:paraId="3B39F635" w14:textId="5628C3EE" w:rsidR="00AD6D56" w:rsidRPr="006F7F05" w:rsidRDefault="00AD6D56" w:rsidP="00AD6D56">
      <w:pPr>
        <w:spacing w:after="0" w:line="240" w:lineRule="auto"/>
        <w:rPr>
          <w:rFonts w:asciiTheme="majorHAnsi" w:eastAsia="Arial" w:hAnsiTheme="majorHAnsi" w:cstheme="majorHAnsi"/>
          <w:sz w:val="56"/>
          <w:szCs w:val="56"/>
        </w:rPr>
      </w:pPr>
      <w:r>
        <w:rPr>
          <w:rFonts w:asciiTheme="majorHAnsi" w:eastAsia="Arial" w:hAnsiTheme="majorHAnsi" w:cstheme="majorHAnsi"/>
          <w:sz w:val="56"/>
          <w:szCs w:val="56"/>
        </w:rPr>
        <w:t>Dicionário de dados</w:t>
      </w:r>
    </w:p>
    <w:p w14:paraId="39A73382" w14:textId="77777777" w:rsidR="00AD6D56" w:rsidRPr="006F7F05" w:rsidRDefault="00AD6D56" w:rsidP="00AD6D56">
      <w:pPr>
        <w:spacing w:after="0" w:line="276" w:lineRule="auto"/>
        <w:rPr>
          <w:rFonts w:ascii="Arial" w:eastAsia="Arial" w:hAnsi="Arial" w:cs="Arial"/>
        </w:rPr>
      </w:pPr>
    </w:p>
    <w:p w14:paraId="5E6FDD6A" w14:textId="77777777" w:rsidR="00AD6D56" w:rsidRPr="006F7F05" w:rsidRDefault="00AD6D56" w:rsidP="00AD6D56">
      <w:pPr>
        <w:spacing w:after="0" w:line="276" w:lineRule="auto"/>
        <w:rPr>
          <w:rFonts w:ascii="Arial" w:eastAsia="Arial" w:hAnsi="Arial" w:cs="Arial"/>
        </w:rPr>
      </w:pPr>
    </w:p>
    <w:p w14:paraId="048E0786" w14:textId="77777777" w:rsidR="00AD6D56" w:rsidRPr="006F7F05" w:rsidRDefault="00AD6D56" w:rsidP="00AD6D56">
      <w:pPr>
        <w:spacing w:after="0" w:line="276" w:lineRule="auto"/>
        <w:rPr>
          <w:rFonts w:ascii="Arial" w:eastAsia="Arial" w:hAnsi="Arial" w:cs="Arial"/>
        </w:rPr>
      </w:pPr>
    </w:p>
    <w:p w14:paraId="57C35541" w14:textId="77777777" w:rsidR="00AD6D56" w:rsidRPr="006F7F05" w:rsidRDefault="00AD6D56" w:rsidP="00AD6D56">
      <w:pPr>
        <w:spacing w:after="0" w:line="276" w:lineRule="auto"/>
        <w:rPr>
          <w:rFonts w:ascii="Arial" w:eastAsia="Arial" w:hAnsi="Arial" w:cs="Arial"/>
        </w:rPr>
      </w:pPr>
    </w:p>
    <w:p w14:paraId="7BAA7394" w14:textId="77777777" w:rsidR="00AD6D56" w:rsidRPr="006F7F05" w:rsidRDefault="00AD6D56" w:rsidP="00AD6D56">
      <w:pPr>
        <w:spacing w:after="0" w:line="276" w:lineRule="auto"/>
        <w:rPr>
          <w:rFonts w:ascii="Arial" w:eastAsia="Arial" w:hAnsi="Arial" w:cs="Arial"/>
        </w:rPr>
      </w:pPr>
    </w:p>
    <w:tbl>
      <w:tblPr>
        <w:tblStyle w:val="TableNormal1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543"/>
      </w:tblGrid>
      <w:tr w:rsidR="00AD6D56" w:rsidRPr="006F7F05" w14:paraId="3E63313B" w14:textId="77777777" w:rsidTr="00EF47A3">
        <w:trPr>
          <w:trHeight w:val="510"/>
        </w:trPr>
        <w:tc>
          <w:tcPr>
            <w:tcW w:w="2122" w:type="dxa"/>
          </w:tcPr>
          <w:p w14:paraId="5520F438" w14:textId="77777777" w:rsidR="00AD6D56" w:rsidRPr="006F7F05" w:rsidRDefault="00AD6D56" w:rsidP="00EF47A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F7F0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Realizado por:</w:t>
            </w:r>
            <w:r w:rsidRPr="006F7F05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6C45E122" w14:textId="77777777" w:rsidR="00AD6D56" w:rsidRPr="006F7F05" w:rsidRDefault="00AD6D56" w:rsidP="00EF47A3"/>
        </w:tc>
        <w:tc>
          <w:tcPr>
            <w:tcW w:w="3543" w:type="dxa"/>
          </w:tcPr>
          <w:p w14:paraId="4FDAB88E" w14:textId="77777777" w:rsidR="00AD6D56" w:rsidRPr="006F7F05" w:rsidRDefault="00AD6D56" w:rsidP="00EF47A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F7F05">
              <w:rPr>
                <w:rFonts w:asciiTheme="minorHAnsi" w:hAnsiTheme="minorHAnsi" w:cstheme="minorHAnsi"/>
                <w:sz w:val="28"/>
                <w:szCs w:val="28"/>
              </w:rPr>
              <w:t>Nuno Fonseca</w:t>
            </w:r>
          </w:p>
          <w:p w14:paraId="14E70C4F" w14:textId="77777777" w:rsidR="00AD6D56" w:rsidRPr="006F7F05" w:rsidRDefault="00AD6D56" w:rsidP="00EF47A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F7F05">
              <w:rPr>
                <w:rFonts w:asciiTheme="minorHAnsi" w:hAnsiTheme="minorHAnsi" w:cstheme="minorHAnsi"/>
                <w:sz w:val="28"/>
                <w:szCs w:val="28"/>
              </w:rPr>
              <w:t>Patrícia Gameiro</w:t>
            </w:r>
          </w:p>
          <w:p w14:paraId="7ECFFBAD" w14:textId="77777777" w:rsidR="00AD6D56" w:rsidRDefault="00AD6D56" w:rsidP="00EF47A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F7F05">
              <w:rPr>
                <w:rFonts w:asciiTheme="minorHAnsi" w:hAnsiTheme="minorHAnsi" w:cstheme="minorHAnsi"/>
                <w:sz w:val="28"/>
                <w:szCs w:val="28"/>
              </w:rPr>
              <w:t>Pedro Gaspar</w:t>
            </w:r>
          </w:p>
          <w:p w14:paraId="0BF718E8" w14:textId="77777777" w:rsidR="00AD6D56" w:rsidRPr="006F7F05" w:rsidRDefault="00AD6D56" w:rsidP="00EF47A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Ricardo Cabral</w:t>
            </w:r>
          </w:p>
          <w:p w14:paraId="218335E7" w14:textId="77777777" w:rsidR="00AD6D56" w:rsidRPr="006F7F05" w:rsidRDefault="00AD6D56" w:rsidP="00EF47A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6F7F05">
              <w:rPr>
                <w:rFonts w:asciiTheme="minorHAnsi" w:hAnsiTheme="minorHAnsi" w:cstheme="minorHAnsi"/>
                <w:sz w:val="28"/>
                <w:szCs w:val="28"/>
              </w:rPr>
              <w:t>Vitaliy</w:t>
            </w:r>
            <w:proofErr w:type="spellEnd"/>
            <w:r w:rsidRPr="006F7F05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6F7F05">
              <w:rPr>
                <w:rFonts w:asciiTheme="minorHAnsi" w:hAnsiTheme="minorHAnsi" w:cstheme="minorHAnsi"/>
                <w:sz w:val="28"/>
                <w:szCs w:val="28"/>
              </w:rPr>
              <w:t>Hurskyy</w:t>
            </w:r>
            <w:proofErr w:type="spellEnd"/>
          </w:p>
          <w:p w14:paraId="41B7AC8B" w14:textId="77777777" w:rsidR="00AD6D56" w:rsidRPr="006F7F05" w:rsidRDefault="00AD6D56" w:rsidP="00EF47A3"/>
        </w:tc>
      </w:tr>
      <w:tr w:rsidR="00AD6D56" w:rsidRPr="006F7F05" w14:paraId="5CE2BECD" w14:textId="77777777" w:rsidTr="00EF47A3">
        <w:trPr>
          <w:trHeight w:val="510"/>
        </w:trPr>
        <w:tc>
          <w:tcPr>
            <w:tcW w:w="2122" w:type="dxa"/>
          </w:tcPr>
          <w:p w14:paraId="7E646B03" w14:textId="77777777" w:rsidR="00AD6D56" w:rsidRPr="006F7F05" w:rsidRDefault="00AD6D56" w:rsidP="00EF47A3">
            <w:r w:rsidRPr="006F7F0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Módulo</w:t>
            </w:r>
            <w:r w:rsidRPr="006F7F05">
              <w:rPr>
                <w:rFonts w:asciiTheme="minorHAnsi" w:hAnsiTheme="minorHAnsi" w:cstheme="minorHAnsi"/>
                <w:sz w:val="28"/>
                <w:szCs w:val="28"/>
              </w:rPr>
              <w:t>:</w:t>
            </w:r>
          </w:p>
        </w:tc>
        <w:tc>
          <w:tcPr>
            <w:tcW w:w="3543" w:type="dxa"/>
          </w:tcPr>
          <w:p w14:paraId="6D6A5656" w14:textId="77777777" w:rsidR="00AD6D56" w:rsidRPr="006F7F05" w:rsidRDefault="00AD6D56" w:rsidP="00EF47A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F7F05">
              <w:rPr>
                <w:rFonts w:asciiTheme="minorHAnsi" w:hAnsiTheme="minorHAnsi" w:cstheme="minorHAnsi"/>
                <w:sz w:val="28"/>
                <w:szCs w:val="28"/>
              </w:rPr>
              <w:t>Laboratório Web</w:t>
            </w:r>
          </w:p>
          <w:p w14:paraId="237F1203" w14:textId="77777777" w:rsidR="00AD6D56" w:rsidRPr="006F7F05" w:rsidRDefault="00AD6D56" w:rsidP="00EF47A3"/>
        </w:tc>
      </w:tr>
      <w:tr w:rsidR="00AD6D56" w:rsidRPr="006F7F05" w14:paraId="3ECFE2F3" w14:textId="77777777" w:rsidTr="00EF47A3">
        <w:trPr>
          <w:trHeight w:val="510"/>
        </w:trPr>
        <w:tc>
          <w:tcPr>
            <w:tcW w:w="2122" w:type="dxa"/>
          </w:tcPr>
          <w:p w14:paraId="01BEA3C8" w14:textId="77777777" w:rsidR="00AD6D56" w:rsidRPr="006F7F05" w:rsidRDefault="00AD6D56" w:rsidP="00EF47A3">
            <w:r w:rsidRPr="006F7F0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Docente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</w:t>
            </w:r>
            <w:r w:rsidRPr="006F7F05">
              <w:rPr>
                <w:rFonts w:asciiTheme="minorHAnsi" w:hAnsiTheme="minorHAnsi" w:cstheme="minorHAnsi"/>
                <w:sz w:val="28"/>
                <w:szCs w:val="28"/>
              </w:rPr>
              <w:t>:</w:t>
            </w:r>
          </w:p>
        </w:tc>
        <w:tc>
          <w:tcPr>
            <w:tcW w:w="3543" w:type="dxa"/>
          </w:tcPr>
          <w:p w14:paraId="099DD2F3" w14:textId="77777777" w:rsidR="00AD6D56" w:rsidRDefault="00AD6D56" w:rsidP="00EF47A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José Fonseca</w:t>
            </w:r>
          </w:p>
          <w:p w14:paraId="06B27CF7" w14:textId="77777777" w:rsidR="00AD6D56" w:rsidRDefault="00AD6D56" w:rsidP="00EF47A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F7F05">
              <w:rPr>
                <w:rFonts w:asciiTheme="minorHAnsi" w:hAnsiTheme="minorHAnsi" w:cstheme="minorHAnsi"/>
                <w:sz w:val="28"/>
                <w:szCs w:val="28"/>
              </w:rPr>
              <w:t>Maria Clara Silveira</w:t>
            </w:r>
          </w:p>
          <w:p w14:paraId="0870BB2F" w14:textId="77777777" w:rsidR="00AD6D56" w:rsidRPr="006F7F05" w:rsidRDefault="00AD6D56" w:rsidP="00EF47A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Noel Lopes</w:t>
            </w:r>
          </w:p>
          <w:p w14:paraId="67C9ABC7" w14:textId="77777777" w:rsidR="00AD6D56" w:rsidRPr="006F7F05" w:rsidRDefault="00AD6D56" w:rsidP="00EF47A3"/>
        </w:tc>
      </w:tr>
      <w:tr w:rsidR="00AD6D56" w:rsidRPr="006F7F05" w14:paraId="11AEA1CD" w14:textId="77777777" w:rsidTr="00EF47A3">
        <w:trPr>
          <w:trHeight w:val="510"/>
        </w:trPr>
        <w:tc>
          <w:tcPr>
            <w:tcW w:w="2122" w:type="dxa"/>
          </w:tcPr>
          <w:p w14:paraId="484263E3" w14:textId="77777777" w:rsidR="00AD6D56" w:rsidRPr="006F7F05" w:rsidRDefault="00AD6D56" w:rsidP="00EF47A3">
            <w:r w:rsidRPr="006F7F0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Curso</w:t>
            </w:r>
            <w:r w:rsidRPr="006F7F05">
              <w:rPr>
                <w:rFonts w:asciiTheme="minorHAnsi" w:hAnsiTheme="minorHAnsi" w:cstheme="minorHAnsi"/>
                <w:sz w:val="28"/>
                <w:szCs w:val="28"/>
              </w:rPr>
              <w:t>:</w:t>
            </w:r>
          </w:p>
        </w:tc>
        <w:tc>
          <w:tcPr>
            <w:tcW w:w="3543" w:type="dxa"/>
          </w:tcPr>
          <w:p w14:paraId="35FECC9D" w14:textId="77777777" w:rsidR="00AD6D56" w:rsidRPr="006F7F05" w:rsidRDefault="00AD6D56" w:rsidP="00EF47A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F7F05">
              <w:rPr>
                <w:rFonts w:asciiTheme="minorHAnsi" w:hAnsiTheme="minorHAnsi" w:cstheme="minorHAnsi"/>
                <w:sz w:val="28"/>
                <w:szCs w:val="28"/>
              </w:rPr>
              <w:t>Programação em .Net</w:t>
            </w:r>
          </w:p>
          <w:p w14:paraId="0AFC7203" w14:textId="77777777" w:rsidR="00AD6D56" w:rsidRPr="006F7F05" w:rsidRDefault="00AD6D56" w:rsidP="00EF47A3"/>
        </w:tc>
      </w:tr>
      <w:tr w:rsidR="00AD6D56" w:rsidRPr="006F7F05" w14:paraId="33270AD1" w14:textId="77777777" w:rsidTr="00EF47A3">
        <w:trPr>
          <w:trHeight w:val="510"/>
        </w:trPr>
        <w:tc>
          <w:tcPr>
            <w:tcW w:w="2122" w:type="dxa"/>
          </w:tcPr>
          <w:p w14:paraId="7381FE9A" w14:textId="77777777" w:rsidR="00AD6D56" w:rsidRPr="006F7F05" w:rsidRDefault="00AD6D56" w:rsidP="00EF47A3"/>
        </w:tc>
        <w:tc>
          <w:tcPr>
            <w:tcW w:w="3543" w:type="dxa"/>
          </w:tcPr>
          <w:p w14:paraId="5D113E93" w14:textId="77777777" w:rsidR="00AD6D56" w:rsidRPr="006F7F05" w:rsidRDefault="00AD6D56" w:rsidP="00EF47A3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F7F0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Programa </w:t>
            </w:r>
            <w:proofErr w:type="spellStart"/>
            <w:r w:rsidRPr="006F7F0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UpSkill</w:t>
            </w:r>
            <w:proofErr w:type="spellEnd"/>
            <w:r w:rsidRPr="006F7F0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2020</w:t>
            </w:r>
          </w:p>
          <w:p w14:paraId="799A6524" w14:textId="77777777" w:rsidR="00AD6D56" w:rsidRPr="006F7F05" w:rsidRDefault="00AD6D56" w:rsidP="00EF47A3"/>
        </w:tc>
      </w:tr>
      <w:tr w:rsidR="00AD6D56" w:rsidRPr="006F7F05" w14:paraId="00A1CFEB" w14:textId="77777777" w:rsidTr="00EF47A3">
        <w:trPr>
          <w:trHeight w:val="510"/>
        </w:trPr>
        <w:tc>
          <w:tcPr>
            <w:tcW w:w="2122" w:type="dxa"/>
          </w:tcPr>
          <w:p w14:paraId="7BD6CDC3" w14:textId="77777777" w:rsidR="00AD6D56" w:rsidRPr="006F7F05" w:rsidRDefault="00AD6D56" w:rsidP="00EF47A3"/>
        </w:tc>
        <w:tc>
          <w:tcPr>
            <w:tcW w:w="3543" w:type="dxa"/>
          </w:tcPr>
          <w:p w14:paraId="7AA0A9DF" w14:textId="77777777" w:rsidR="00AD6D56" w:rsidRPr="00627AE0" w:rsidRDefault="00AD6D56" w:rsidP="00EF47A3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F7F0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Instituto Politécnico da Guarda</w:t>
            </w:r>
          </w:p>
        </w:tc>
      </w:tr>
    </w:tbl>
    <w:p w14:paraId="373AEF05" w14:textId="77777777" w:rsidR="00434F0C" w:rsidRDefault="00434F0C" w:rsidP="00434F0C">
      <w:pPr>
        <w:rPr>
          <w:b/>
          <w:color w:val="1E8BCD"/>
          <w:sz w:val="28"/>
          <w:szCs w:val="28"/>
        </w:rPr>
      </w:pPr>
    </w:p>
    <w:p w14:paraId="21ED3894" w14:textId="77777777" w:rsidR="00434F0C" w:rsidRDefault="00434F0C" w:rsidP="00434F0C">
      <w:pPr>
        <w:rPr>
          <w:b/>
          <w:color w:val="1E8BCD"/>
          <w:sz w:val="28"/>
          <w:szCs w:val="28"/>
        </w:rPr>
      </w:pPr>
    </w:p>
    <w:p w14:paraId="24EA5E29" w14:textId="1A7228DC" w:rsidR="00434F0C" w:rsidRDefault="00434F0C" w:rsidP="00434F0C">
      <w:pPr>
        <w:rPr>
          <w:b/>
          <w:color w:val="1E8BCD"/>
          <w:sz w:val="28"/>
          <w:szCs w:val="28"/>
        </w:rPr>
      </w:pPr>
      <w:r>
        <w:rPr>
          <w:b/>
          <w:color w:val="1E8BCD"/>
          <w:sz w:val="28"/>
          <w:szCs w:val="28"/>
        </w:rPr>
        <w:lastRenderedPageBreak/>
        <w:t>Índice</w:t>
      </w:r>
    </w:p>
    <w:p w14:paraId="28963EF0" w14:textId="26F94DD0" w:rsidR="00434F0C" w:rsidRDefault="00434F0C" w:rsidP="00434F0C">
      <w:pPr>
        <w:rPr>
          <w:b/>
          <w:color w:val="1E8BCD"/>
          <w:sz w:val="28"/>
          <w:szCs w:val="28"/>
        </w:rPr>
      </w:pPr>
    </w:p>
    <w:sdt>
      <w:sdtPr>
        <w:id w:val="4065885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D678A3" w14:textId="655A07C8" w:rsidR="00434F0C" w:rsidRDefault="00434F0C">
          <w:pPr>
            <w:pStyle w:val="ndice2"/>
            <w:tabs>
              <w:tab w:val="left" w:pos="66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283109" w:history="1">
            <w:r w:rsidRPr="00C56D1F">
              <w:rPr>
                <w:rStyle w:val="Hiperligao"/>
                <w:noProof/>
              </w:rPr>
              <w:t>1.</w:t>
            </w:r>
            <w:r>
              <w:rPr>
                <w:noProof/>
              </w:rPr>
              <w:tab/>
            </w:r>
            <w:r w:rsidRPr="00C56D1F">
              <w:rPr>
                <w:rStyle w:val="Hiperligao"/>
                <w:noProof/>
              </w:rPr>
              <w:t>Entidade Promoções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5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ECDF6" w14:textId="624E1289" w:rsidR="00434F0C" w:rsidRDefault="00434F0C">
          <w:pPr>
            <w:pStyle w:val="ndice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64283110" w:history="1">
            <w:r w:rsidRPr="00C56D1F">
              <w:rPr>
                <w:rStyle w:val="Hiperligao"/>
                <w:noProof/>
              </w:rPr>
              <w:t>2.</w:t>
            </w:r>
            <w:r>
              <w:rPr>
                <w:noProof/>
              </w:rPr>
              <w:tab/>
            </w:r>
            <w:r w:rsidRPr="00C56D1F">
              <w:rPr>
                <w:rStyle w:val="Hiperligao"/>
                <w:noProof/>
              </w:rPr>
              <w:t>Entidade Pacotes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5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02F45" w14:textId="3046E782" w:rsidR="00434F0C" w:rsidRDefault="00434F0C">
          <w:pPr>
            <w:pStyle w:val="ndice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64283111" w:history="1">
            <w:r w:rsidRPr="00C56D1F">
              <w:rPr>
                <w:rStyle w:val="Hiperligao"/>
                <w:noProof/>
              </w:rPr>
              <w:t>3.</w:t>
            </w:r>
            <w:r>
              <w:rPr>
                <w:noProof/>
              </w:rPr>
              <w:tab/>
            </w:r>
            <w:r w:rsidRPr="00C56D1F">
              <w:rPr>
                <w:rStyle w:val="Hiperligao"/>
                <w:noProof/>
              </w:rPr>
              <w:t>Entidade Promocoes_Pacotes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5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2448A" w14:textId="5BAE1D54" w:rsidR="00434F0C" w:rsidRDefault="00434F0C">
          <w:pPr>
            <w:pStyle w:val="ndice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64283112" w:history="1">
            <w:r w:rsidRPr="00C56D1F">
              <w:rPr>
                <w:rStyle w:val="Hiperligao"/>
                <w:noProof/>
              </w:rPr>
              <w:t>4.</w:t>
            </w:r>
            <w:r>
              <w:rPr>
                <w:noProof/>
              </w:rPr>
              <w:tab/>
            </w:r>
            <w:r w:rsidRPr="00C56D1F">
              <w:rPr>
                <w:rStyle w:val="Hiperligao"/>
                <w:noProof/>
              </w:rPr>
              <w:t>Entidade Servicos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5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C5BD1" w14:textId="674C04BE" w:rsidR="00434F0C" w:rsidRDefault="00434F0C">
          <w:pPr>
            <w:pStyle w:val="ndice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64283113" w:history="1">
            <w:r w:rsidRPr="00C56D1F">
              <w:rPr>
                <w:rStyle w:val="Hiperligao"/>
                <w:noProof/>
              </w:rPr>
              <w:t>5.</w:t>
            </w:r>
            <w:r>
              <w:rPr>
                <w:noProof/>
              </w:rPr>
              <w:tab/>
            </w:r>
            <w:r w:rsidRPr="00C56D1F">
              <w:rPr>
                <w:rStyle w:val="Hiperligao"/>
                <w:noProof/>
              </w:rPr>
              <w:t>Entidade Servicos_Pacotes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5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B3A2A" w14:textId="5286CC5E" w:rsidR="00434F0C" w:rsidRDefault="00434F0C">
          <w:pPr>
            <w:pStyle w:val="ndice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64283114" w:history="1">
            <w:r w:rsidRPr="00C56D1F">
              <w:rPr>
                <w:rStyle w:val="Hiperligao"/>
                <w:noProof/>
              </w:rPr>
              <w:t>6.</w:t>
            </w:r>
            <w:r>
              <w:rPr>
                <w:noProof/>
              </w:rPr>
              <w:tab/>
            </w:r>
            <w:r w:rsidRPr="00C56D1F">
              <w:rPr>
                <w:rStyle w:val="Hiperligao"/>
                <w:noProof/>
              </w:rPr>
              <w:t>Entidade Contratos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58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343E8" w14:textId="7A15617D" w:rsidR="00434F0C" w:rsidRDefault="00434F0C">
          <w:pPr>
            <w:pStyle w:val="ndice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64283115" w:history="1">
            <w:r w:rsidRPr="00C56D1F">
              <w:rPr>
                <w:rStyle w:val="Hiperligao"/>
                <w:noProof/>
              </w:rPr>
              <w:t>7.</w:t>
            </w:r>
            <w:r>
              <w:rPr>
                <w:noProof/>
              </w:rPr>
              <w:tab/>
            </w:r>
            <w:r w:rsidRPr="00C56D1F">
              <w:rPr>
                <w:rStyle w:val="Hiperligao"/>
                <w:noProof/>
              </w:rPr>
              <w:t>Entidade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58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115A4" w14:textId="2EADE6F4" w:rsidR="00434F0C" w:rsidRDefault="00434F0C">
          <w:pPr>
            <w:pStyle w:val="ndice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64283116" w:history="1">
            <w:r w:rsidRPr="00C56D1F">
              <w:rPr>
                <w:rStyle w:val="Hiperligao"/>
                <w:noProof/>
              </w:rPr>
              <w:t>8.</w:t>
            </w:r>
            <w:r>
              <w:rPr>
                <w:noProof/>
              </w:rPr>
              <w:tab/>
            </w:r>
            <w:r w:rsidRPr="00C56D1F">
              <w:rPr>
                <w:rStyle w:val="Hiperligao"/>
                <w:noProof/>
              </w:rPr>
              <w:t>Entidade Funcionários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58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4F776" w14:textId="0E82D223" w:rsidR="00434F0C" w:rsidRDefault="00434F0C">
          <w:r>
            <w:rPr>
              <w:b/>
              <w:bCs/>
            </w:rPr>
            <w:fldChar w:fldCharType="end"/>
          </w:r>
        </w:p>
      </w:sdtContent>
    </w:sdt>
    <w:p w14:paraId="452AE91F" w14:textId="77777777" w:rsidR="00434F0C" w:rsidRPr="00434F0C" w:rsidRDefault="00434F0C" w:rsidP="00434F0C">
      <w:pPr>
        <w:rPr>
          <w:b/>
          <w:color w:val="1E8BCD"/>
          <w:sz w:val="28"/>
          <w:szCs w:val="28"/>
        </w:rPr>
      </w:pPr>
    </w:p>
    <w:p w14:paraId="3FC662CF" w14:textId="4E2B06D6" w:rsidR="00434F0C" w:rsidRDefault="00434F0C">
      <w:pPr>
        <w:rPr>
          <w:b/>
          <w:color w:val="1E8BCD"/>
          <w:sz w:val="28"/>
          <w:szCs w:val="28"/>
        </w:rPr>
      </w:pPr>
    </w:p>
    <w:p w14:paraId="04BAD25F" w14:textId="77777777" w:rsidR="00434F0C" w:rsidRDefault="00434F0C">
      <w:pPr>
        <w:rPr>
          <w:b/>
          <w:color w:val="1E8BCD"/>
          <w:sz w:val="28"/>
          <w:szCs w:val="28"/>
        </w:rPr>
      </w:pPr>
      <w:r>
        <w:rPr>
          <w:b/>
          <w:color w:val="1E8BCD"/>
          <w:sz w:val="28"/>
          <w:szCs w:val="28"/>
        </w:rPr>
        <w:br w:type="page"/>
      </w:r>
    </w:p>
    <w:p w14:paraId="1C5D8DFF" w14:textId="4458261C" w:rsidR="00E60A31" w:rsidRPr="00434F0C" w:rsidRDefault="002B1FF5" w:rsidP="00434F0C">
      <w:pPr>
        <w:rPr>
          <w:b/>
          <w:color w:val="1E8BCD"/>
          <w:sz w:val="28"/>
          <w:szCs w:val="28"/>
        </w:rPr>
      </w:pPr>
      <w:r>
        <w:rPr>
          <w:b/>
          <w:color w:val="1E8BCD"/>
          <w:sz w:val="28"/>
          <w:szCs w:val="28"/>
        </w:rPr>
        <w:lastRenderedPageBreak/>
        <w:t>Dicionário de dados</w:t>
      </w:r>
      <w:r>
        <w:rPr>
          <w:color w:val="1E8BCD"/>
          <w:sz w:val="28"/>
          <w:szCs w:val="28"/>
        </w:rPr>
        <w:t> </w:t>
      </w:r>
    </w:p>
    <w:p w14:paraId="4C1D40EF" w14:textId="77777777" w:rsidR="00E60A31" w:rsidRDefault="00E60A31">
      <w:pPr>
        <w:spacing w:after="0" w:line="240" w:lineRule="auto"/>
        <w:rPr>
          <w:color w:val="1E8BCD"/>
          <w:sz w:val="28"/>
          <w:szCs w:val="28"/>
        </w:rPr>
      </w:pPr>
    </w:p>
    <w:p w14:paraId="1950EDBD" w14:textId="010E65F7" w:rsidR="00E60A31" w:rsidRDefault="002B1FF5" w:rsidP="00434F0C">
      <w:pPr>
        <w:pStyle w:val="Ttulo2"/>
        <w:numPr>
          <w:ilvl w:val="0"/>
          <w:numId w:val="1"/>
        </w:numPr>
      </w:pPr>
      <w:bookmarkStart w:id="0" w:name="_qmjn9wm2cs4r" w:colFirst="0" w:colLast="0"/>
      <w:bookmarkStart w:id="1" w:name="_Toc64283109"/>
      <w:bookmarkEnd w:id="0"/>
      <w:r>
        <w:t>Entidade Promoções</w:t>
      </w:r>
      <w:bookmarkEnd w:id="1"/>
    </w:p>
    <w:p w14:paraId="50BD2820" w14:textId="77777777" w:rsidR="00E60A31" w:rsidRDefault="00E60A31">
      <w:pPr>
        <w:spacing w:after="0" w:line="240" w:lineRule="auto"/>
        <w:rPr>
          <w:color w:val="1E8BCD"/>
          <w:sz w:val="28"/>
          <w:szCs w:val="28"/>
        </w:rPr>
      </w:pPr>
    </w:p>
    <w:tbl>
      <w:tblPr>
        <w:tblStyle w:val="a"/>
        <w:tblW w:w="878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81"/>
      </w:tblGrid>
      <w:tr w:rsidR="00E60A31" w14:paraId="756D793B" w14:textId="77777777" w:rsidTr="00AD6D56">
        <w:trPr>
          <w:jc w:val="center"/>
        </w:trPr>
        <w:tc>
          <w:tcPr>
            <w:tcW w:w="8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</w:tcPr>
          <w:p w14:paraId="03B943DF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Promocoes</w:t>
            </w:r>
            <w:proofErr w:type="spellEnd"/>
            <w:r>
              <w:t> </w:t>
            </w:r>
          </w:p>
        </w:tc>
      </w:tr>
      <w:tr w:rsidR="00E60A31" w14:paraId="7B86C38C" w14:textId="77777777" w:rsidTr="00AD6D56">
        <w:trPr>
          <w:jc w:val="center"/>
        </w:trPr>
        <w:tc>
          <w:tcPr>
            <w:tcW w:w="878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D0C79F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Dados relativos a promoções dos pacotes de serviços fornecidos pela operadora </w:t>
            </w:r>
          </w:p>
        </w:tc>
      </w:tr>
    </w:tbl>
    <w:p w14:paraId="7C08D92D" w14:textId="77777777" w:rsidR="00E60A31" w:rsidRDefault="002B1FF5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t> </w:t>
      </w:r>
    </w:p>
    <w:tbl>
      <w:tblPr>
        <w:tblStyle w:val="a0"/>
        <w:tblW w:w="878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0"/>
        <w:gridCol w:w="1497"/>
        <w:gridCol w:w="1019"/>
        <w:gridCol w:w="966"/>
        <w:gridCol w:w="1276"/>
        <w:gridCol w:w="850"/>
        <w:gridCol w:w="1134"/>
        <w:gridCol w:w="709"/>
      </w:tblGrid>
      <w:tr w:rsidR="00AD6D56" w14:paraId="63458079" w14:textId="77777777" w:rsidTr="00AD6D56">
        <w:trPr>
          <w:jc w:val="center"/>
        </w:trPr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7A809558" w14:textId="3EB5E9EB" w:rsidR="00E60A31" w:rsidRDefault="002B1FF5" w:rsidP="00AD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Hlk64282184"/>
            <w:r>
              <w:t>Nome</w:t>
            </w:r>
          </w:p>
        </w:tc>
        <w:tc>
          <w:tcPr>
            <w:tcW w:w="149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31EE56DE" w14:textId="63DBA3A0" w:rsidR="00E60A31" w:rsidRDefault="002B1FF5" w:rsidP="00AD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Descrição</w:t>
            </w:r>
          </w:p>
        </w:tc>
        <w:tc>
          <w:tcPr>
            <w:tcW w:w="101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1F874CE8" w14:textId="7C21275C" w:rsidR="00E60A31" w:rsidRDefault="002B1FF5" w:rsidP="00AD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Tipo de Dados</w:t>
            </w:r>
          </w:p>
        </w:tc>
        <w:tc>
          <w:tcPr>
            <w:tcW w:w="9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249E13FC" w14:textId="1EEFE664" w:rsidR="00E60A31" w:rsidRDefault="002B1FF5" w:rsidP="00AD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Tamanho</w:t>
            </w:r>
          </w:p>
        </w:tc>
        <w:tc>
          <w:tcPr>
            <w:tcW w:w="12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5F716AC2" w14:textId="74664871" w:rsidR="00E60A31" w:rsidRDefault="002B1FF5" w:rsidP="00AD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Restrições</w:t>
            </w:r>
          </w:p>
        </w:tc>
        <w:tc>
          <w:tcPr>
            <w:tcW w:w="8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1D1987DE" w14:textId="12F60726" w:rsidR="00E60A31" w:rsidRDefault="002B1FF5" w:rsidP="00AD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Chave</w:t>
            </w:r>
          </w:p>
        </w:tc>
        <w:tc>
          <w:tcPr>
            <w:tcW w:w="11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777E1EFF" w14:textId="037CE618" w:rsidR="00E60A31" w:rsidRDefault="002B1FF5" w:rsidP="00AD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Obrigatório</w:t>
            </w:r>
          </w:p>
        </w:tc>
        <w:tc>
          <w:tcPr>
            <w:tcW w:w="7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3C780430" w14:textId="6993DD6A" w:rsidR="00E60A31" w:rsidRDefault="002B1FF5" w:rsidP="00AD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Único</w:t>
            </w:r>
          </w:p>
        </w:tc>
      </w:tr>
      <w:tr w:rsidR="00E60A31" w14:paraId="5442585A" w14:textId="77777777" w:rsidTr="00AD6D56">
        <w:trPr>
          <w:jc w:val="center"/>
        </w:trPr>
        <w:tc>
          <w:tcPr>
            <w:tcW w:w="13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C5E9664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Promocoes_Id</w:t>
            </w:r>
            <w:proofErr w:type="spellEnd"/>
            <w: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BC84DF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Número de identificação da promoção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242334F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in</w:t>
            </w:r>
            <w:r>
              <w:t>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0B71E70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-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C178621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-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D818FDB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Chave </w:t>
            </w:r>
            <w:r>
              <w:t>Primária</w:t>
            </w:r>
            <w: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78A5AB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Sim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78542E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Sim </w:t>
            </w:r>
          </w:p>
        </w:tc>
      </w:tr>
      <w:tr w:rsidR="00E60A31" w14:paraId="2832F8CF" w14:textId="77777777" w:rsidTr="00AD6D56">
        <w:trPr>
          <w:jc w:val="center"/>
        </w:trPr>
        <w:tc>
          <w:tcPr>
            <w:tcW w:w="13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0446744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Nome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B3A44C4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Nome da Promoção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6CDB5B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Nvarchar</w:t>
            </w:r>
            <w:proofErr w:type="spellEnd"/>
            <w: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C282F30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100 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CA72B76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-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3B44C8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-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0CA6A3F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Sim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05AD891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Não </w:t>
            </w:r>
          </w:p>
        </w:tc>
      </w:tr>
      <w:tr w:rsidR="00E60A31" w14:paraId="1856C019" w14:textId="77777777" w:rsidTr="00AD6D56">
        <w:trPr>
          <w:jc w:val="center"/>
        </w:trPr>
        <w:tc>
          <w:tcPr>
            <w:tcW w:w="13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67FF7A3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Descricao</w:t>
            </w:r>
            <w:proofErr w:type="spellEnd"/>
            <w: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64C0B45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Descrição da Promoção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E5934DA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Nvarchar</w:t>
            </w:r>
            <w:proofErr w:type="spellEnd"/>
            <w: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4D606A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1000 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678BED1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-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13D1883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-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FE24976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Não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28EE9D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Não </w:t>
            </w:r>
          </w:p>
        </w:tc>
      </w:tr>
      <w:tr w:rsidR="00E60A31" w14:paraId="4EB76F87" w14:textId="77777777" w:rsidTr="00AD6D56">
        <w:trPr>
          <w:jc w:val="center"/>
        </w:trPr>
        <w:tc>
          <w:tcPr>
            <w:tcW w:w="13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14485C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Data_</w:t>
            </w:r>
            <w:proofErr w:type="gramStart"/>
            <w:r>
              <w:t>inicio</w:t>
            </w:r>
            <w:proofErr w:type="spellEnd"/>
            <w:proofErr w:type="gramEnd"/>
            <w: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C28E3FD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Data de início da promoção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7BF3055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Date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CAE1B66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-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E5DEED3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-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9FD52B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-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2C19528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Sim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78404C2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Não </w:t>
            </w:r>
          </w:p>
        </w:tc>
      </w:tr>
      <w:tr w:rsidR="00E60A31" w14:paraId="64A04779" w14:textId="77777777" w:rsidTr="00AD6D56">
        <w:trPr>
          <w:jc w:val="center"/>
        </w:trPr>
        <w:tc>
          <w:tcPr>
            <w:tcW w:w="13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E3E5AD8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Data_fim</w:t>
            </w:r>
            <w:proofErr w:type="spellEnd"/>
            <w: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92FF146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Data de fim da Promoção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F47FE57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Date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7F54FBC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-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00AA26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-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8C5F41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-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92F0638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Sim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C0E88BB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Não </w:t>
            </w:r>
          </w:p>
        </w:tc>
      </w:tr>
      <w:tr w:rsidR="00E60A31" w14:paraId="66A67E9B" w14:textId="77777777" w:rsidTr="00AD6D56">
        <w:trPr>
          <w:jc w:val="center"/>
        </w:trPr>
        <w:tc>
          <w:tcPr>
            <w:tcW w:w="13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3E2C91E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Promocao_desc</w:t>
            </w:r>
            <w:proofErr w:type="spellEnd"/>
            <w: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4A6DC5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Valor monetário da promoção (ex.: 4.99)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86211BB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t>D</w:t>
            </w:r>
            <w:r>
              <w:t>e</w:t>
            </w:r>
            <w:r>
              <w:t>cimal(</w:t>
            </w:r>
            <w:proofErr w:type="gramEnd"/>
            <w:r>
              <w:t>18, 2)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4F13BE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-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B52D94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([</w:t>
            </w:r>
            <w:proofErr w:type="spellStart"/>
            <w:r>
              <w:t>Promocao_desc</w:t>
            </w:r>
            <w:proofErr w:type="spellEnd"/>
            <w:r>
              <w:t>] &gt; (0))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A23A2A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-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49E4E54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Sim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2FA3AA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Não </w:t>
            </w:r>
          </w:p>
        </w:tc>
      </w:tr>
    </w:tbl>
    <w:bookmarkEnd w:id="2"/>
    <w:p w14:paraId="1C53F5F3" w14:textId="77777777" w:rsidR="00E60A31" w:rsidRDefault="002B1FF5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t> </w:t>
      </w:r>
    </w:p>
    <w:p w14:paraId="5C0F257F" w14:textId="77777777" w:rsidR="00E60A31" w:rsidRDefault="002B1FF5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t> </w:t>
      </w:r>
    </w:p>
    <w:p w14:paraId="4C1E5825" w14:textId="3442CAF0" w:rsidR="00E60A31" w:rsidRDefault="002B1FF5" w:rsidP="00434F0C">
      <w:pPr>
        <w:pStyle w:val="Ttulo2"/>
        <w:numPr>
          <w:ilvl w:val="0"/>
          <w:numId w:val="1"/>
        </w:numPr>
      </w:pPr>
      <w:bookmarkStart w:id="3" w:name="_j7ncfpup2c0j" w:colFirst="0" w:colLast="0"/>
      <w:bookmarkStart w:id="4" w:name="_Toc64283110"/>
      <w:bookmarkEnd w:id="3"/>
      <w:r>
        <w:t>Entidade Pacotes</w:t>
      </w:r>
      <w:bookmarkEnd w:id="4"/>
    </w:p>
    <w:p w14:paraId="43286992" w14:textId="77777777" w:rsidR="00E60A31" w:rsidRDefault="00E60A31">
      <w:pPr>
        <w:spacing w:after="0" w:line="240" w:lineRule="auto"/>
      </w:pPr>
    </w:p>
    <w:tbl>
      <w:tblPr>
        <w:tblStyle w:val="a1"/>
        <w:tblW w:w="878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81"/>
      </w:tblGrid>
      <w:tr w:rsidR="00E60A31" w14:paraId="0337C87A" w14:textId="77777777" w:rsidTr="00AD6D56">
        <w:trPr>
          <w:jc w:val="center"/>
        </w:trPr>
        <w:tc>
          <w:tcPr>
            <w:tcW w:w="8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</w:tcPr>
          <w:p w14:paraId="0066CF9F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Pacotes </w:t>
            </w:r>
          </w:p>
        </w:tc>
      </w:tr>
      <w:tr w:rsidR="00E60A31" w14:paraId="7DDA755E" w14:textId="77777777" w:rsidTr="00AD6D56">
        <w:trPr>
          <w:jc w:val="center"/>
        </w:trPr>
        <w:tc>
          <w:tcPr>
            <w:tcW w:w="878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12AF44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Dados relativos aos pacotes de serviços fornecidos pela operadora </w:t>
            </w:r>
          </w:p>
        </w:tc>
      </w:tr>
    </w:tbl>
    <w:p w14:paraId="40D58182" w14:textId="77777777" w:rsidR="00E60A31" w:rsidRDefault="002B1FF5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t> </w:t>
      </w:r>
    </w:p>
    <w:tbl>
      <w:tblPr>
        <w:tblStyle w:val="a2"/>
        <w:tblW w:w="878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1408"/>
        <w:gridCol w:w="1099"/>
        <w:gridCol w:w="906"/>
        <w:gridCol w:w="1133"/>
        <w:gridCol w:w="982"/>
        <w:gridCol w:w="1151"/>
        <w:gridCol w:w="1001"/>
      </w:tblGrid>
      <w:tr w:rsidR="00E60A31" w14:paraId="2E0BC9F0" w14:textId="77777777" w:rsidTr="00AD6D56">
        <w:trPr>
          <w:jc w:val="center"/>
        </w:trPr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</w:tcPr>
          <w:p w14:paraId="59D63F1A" w14:textId="77777777" w:rsidR="00E60A31" w:rsidRPr="00AD6D56" w:rsidRDefault="002B1FF5" w:rsidP="00AD6D56">
            <w:pPr>
              <w:spacing w:after="0" w:line="240" w:lineRule="auto"/>
              <w:jc w:val="center"/>
            </w:pPr>
            <w:r>
              <w:t>Nome </w:t>
            </w:r>
          </w:p>
        </w:tc>
        <w:tc>
          <w:tcPr>
            <w:tcW w:w="140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</w:tcPr>
          <w:p w14:paraId="0B3FB159" w14:textId="77777777" w:rsidR="00E60A31" w:rsidRPr="00AD6D56" w:rsidRDefault="002B1FF5" w:rsidP="00AD6D56">
            <w:pPr>
              <w:spacing w:after="0" w:line="240" w:lineRule="auto"/>
              <w:jc w:val="center"/>
            </w:pPr>
            <w:r>
              <w:t>Descrição </w:t>
            </w:r>
          </w:p>
        </w:tc>
        <w:tc>
          <w:tcPr>
            <w:tcW w:w="10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</w:tcPr>
          <w:p w14:paraId="25836233" w14:textId="77777777" w:rsidR="00E60A31" w:rsidRPr="00AD6D56" w:rsidRDefault="002B1FF5" w:rsidP="00AD6D56">
            <w:pPr>
              <w:spacing w:after="0" w:line="240" w:lineRule="auto"/>
              <w:jc w:val="center"/>
            </w:pPr>
            <w:r>
              <w:t>Tipo de Dados </w:t>
            </w:r>
          </w:p>
        </w:tc>
        <w:tc>
          <w:tcPr>
            <w:tcW w:w="9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</w:tcPr>
          <w:p w14:paraId="3C5B0137" w14:textId="77777777" w:rsidR="00E60A31" w:rsidRPr="00AD6D56" w:rsidRDefault="002B1FF5" w:rsidP="00AD6D56">
            <w:pPr>
              <w:spacing w:after="0" w:line="240" w:lineRule="auto"/>
              <w:jc w:val="center"/>
            </w:pPr>
            <w:r>
              <w:t>Tamanho </w:t>
            </w:r>
          </w:p>
        </w:tc>
        <w:tc>
          <w:tcPr>
            <w:tcW w:w="11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</w:tcPr>
          <w:p w14:paraId="0A4A67C9" w14:textId="77777777" w:rsidR="00E60A31" w:rsidRPr="00AD6D56" w:rsidRDefault="002B1FF5" w:rsidP="00AD6D56">
            <w:pPr>
              <w:spacing w:after="0" w:line="240" w:lineRule="auto"/>
              <w:jc w:val="center"/>
            </w:pPr>
            <w:r>
              <w:t>Restrições </w:t>
            </w:r>
          </w:p>
        </w:tc>
        <w:tc>
          <w:tcPr>
            <w:tcW w:w="9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</w:tcPr>
          <w:p w14:paraId="637C4476" w14:textId="77777777" w:rsidR="00E60A31" w:rsidRPr="00AD6D56" w:rsidRDefault="002B1FF5" w:rsidP="00AD6D56">
            <w:pPr>
              <w:spacing w:after="0" w:line="240" w:lineRule="auto"/>
              <w:jc w:val="center"/>
            </w:pPr>
            <w:r>
              <w:t>Chave </w:t>
            </w:r>
          </w:p>
        </w:tc>
        <w:tc>
          <w:tcPr>
            <w:tcW w:w="11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</w:tcPr>
          <w:p w14:paraId="315B56C8" w14:textId="77777777" w:rsidR="00E60A31" w:rsidRPr="00AD6D56" w:rsidRDefault="002B1FF5" w:rsidP="00AD6D56">
            <w:pPr>
              <w:spacing w:after="0" w:line="240" w:lineRule="auto"/>
              <w:jc w:val="center"/>
            </w:pPr>
            <w:r>
              <w:t>Obrigatório </w:t>
            </w:r>
          </w:p>
        </w:tc>
        <w:tc>
          <w:tcPr>
            <w:tcW w:w="10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</w:tcPr>
          <w:p w14:paraId="181D106C" w14:textId="77777777" w:rsidR="00E60A31" w:rsidRPr="00AD6D56" w:rsidRDefault="002B1FF5" w:rsidP="00AD6D56">
            <w:pPr>
              <w:spacing w:after="0" w:line="240" w:lineRule="auto"/>
              <w:jc w:val="center"/>
            </w:pPr>
            <w:r>
              <w:t>Único </w:t>
            </w:r>
          </w:p>
        </w:tc>
      </w:tr>
      <w:tr w:rsidR="00E60A31" w14:paraId="32B2ACD0" w14:textId="77777777" w:rsidTr="00AD6D56">
        <w:trPr>
          <w:jc w:val="center"/>
        </w:trPr>
        <w:tc>
          <w:tcPr>
            <w:tcW w:w="11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4ED9B3" w14:textId="77777777" w:rsidR="00E60A31" w:rsidRPr="00AD6D56" w:rsidRDefault="002B1FF5" w:rsidP="00AD6D56">
            <w:pPr>
              <w:spacing w:after="0" w:line="240" w:lineRule="auto"/>
            </w:pPr>
            <w:proofErr w:type="spellStart"/>
            <w:r>
              <w:t>Pacotes_Id</w:t>
            </w:r>
            <w:proofErr w:type="spellEnd"/>
            <w: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0275E2" w14:textId="77777777" w:rsidR="00E60A31" w:rsidRPr="00AD6D56" w:rsidRDefault="002B1FF5" w:rsidP="00AD6D56">
            <w:pPr>
              <w:spacing w:after="0" w:line="240" w:lineRule="auto"/>
            </w:pPr>
            <w:r>
              <w:t>Número de identificação do pacote de serviços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710803" w14:textId="77777777" w:rsidR="00E60A31" w:rsidRPr="00AD6D56" w:rsidRDefault="002B1FF5" w:rsidP="00AD6D56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  <w: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4D3BAC" w14:textId="77777777" w:rsidR="00E60A31" w:rsidRPr="00AD6D56" w:rsidRDefault="002B1FF5" w:rsidP="00AD6D56">
            <w:pPr>
              <w:spacing w:after="0" w:line="240" w:lineRule="auto"/>
            </w:pPr>
            <w:r>
              <w:t>-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F7147E" w14:textId="77777777" w:rsidR="00E60A31" w:rsidRPr="00AD6D56" w:rsidRDefault="002B1FF5" w:rsidP="00AD6D56">
            <w:pPr>
              <w:spacing w:after="0" w:line="240" w:lineRule="auto"/>
            </w:pPr>
            <w:r>
              <w:t>-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DA0BE7" w14:textId="77777777" w:rsidR="00E60A31" w:rsidRPr="00AD6D56" w:rsidRDefault="002B1FF5" w:rsidP="00AD6D56">
            <w:pPr>
              <w:spacing w:after="0" w:line="240" w:lineRule="auto"/>
            </w:pPr>
            <w:r>
              <w:t xml:space="preserve">Chave </w:t>
            </w:r>
            <w:r>
              <w:t>Primária</w:t>
            </w:r>
            <w: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076693" w14:textId="77777777" w:rsidR="00E60A31" w:rsidRPr="00AD6D56" w:rsidRDefault="002B1FF5" w:rsidP="00AD6D56">
            <w:pPr>
              <w:spacing w:after="0" w:line="240" w:lineRule="auto"/>
            </w:pPr>
            <w:r>
              <w:t>Sim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F6DE15" w14:textId="77777777" w:rsidR="00E60A31" w:rsidRPr="00AD6D56" w:rsidRDefault="002B1FF5" w:rsidP="00AD6D56">
            <w:pPr>
              <w:spacing w:after="0" w:line="240" w:lineRule="auto"/>
            </w:pPr>
            <w:r>
              <w:t>Sim </w:t>
            </w:r>
          </w:p>
        </w:tc>
      </w:tr>
      <w:tr w:rsidR="00E60A31" w14:paraId="42418CA8" w14:textId="77777777" w:rsidTr="00AD6D56">
        <w:trPr>
          <w:jc w:val="center"/>
        </w:trPr>
        <w:tc>
          <w:tcPr>
            <w:tcW w:w="11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9C71AC" w14:textId="77777777" w:rsidR="00E60A31" w:rsidRPr="00AD6D56" w:rsidRDefault="002B1FF5" w:rsidP="00AD6D56">
            <w:pPr>
              <w:spacing w:after="0" w:line="240" w:lineRule="auto"/>
            </w:pPr>
            <w:r>
              <w:t>Nome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C17940" w14:textId="77777777" w:rsidR="00E60A31" w:rsidRPr="00AD6D56" w:rsidRDefault="002B1FF5" w:rsidP="00AD6D56">
            <w:pPr>
              <w:spacing w:after="0" w:line="240" w:lineRule="auto"/>
            </w:pPr>
            <w:r>
              <w:t>Nome do pacote de serviços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5554B5" w14:textId="77777777" w:rsidR="00E60A31" w:rsidRPr="00AD6D56" w:rsidRDefault="002B1FF5" w:rsidP="00AD6D56">
            <w:pPr>
              <w:spacing w:after="0" w:line="240" w:lineRule="auto"/>
            </w:pPr>
            <w:proofErr w:type="spellStart"/>
            <w:r>
              <w:t>Nvarchar</w:t>
            </w:r>
            <w:proofErr w:type="spellEnd"/>
            <w: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9F7009" w14:textId="77777777" w:rsidR="00E60A31" w:rsidRPr="00AD6D56" w:rsidRDefault="002B1FF5" w:rsidP="00AD6D56">
            <w:pPr>
              <w:spacing w:after="0" w:line="240" w:lineRule="auto"/>
            </w:pPr>
            <w:r>
              <w:t>100 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99B94D" w14:textId="77777777" w:rsidR="00E60A31" w:rsidRPr="00AD6D56" w:rsidRDefault="002B1FF5" w:rsidP="00AD6D56">
            <w:pPr>
              <w:spacing w:after="0" w:line="240" w:lineRule="auto"/>
            </w:pPr>
            <w:r>
              <w:t>-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668302" w14:textId="77777777" w:rsidR="00E60A31" w:rsidRPr="00AD6D56" w:rsidRDefault="002B1FF5" w:rsidP="00AD6D56">
            <w:pPr>
              <w:spacing w:after="0" w:line="240" w:lineRule="auto"/>
            </w:pPr>
            <w:r>
              <w:t>-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CBADE" w14:textId="77777777" w:rsidR="00E60A31" w:rsidRPr="00AD6D56" w:rsidRDefault="002B1FF5" w:rsidP="00AD6D56">
            <w:pPr>
              <w:spacing w:after="0" w:line="240" w:lineRule="auto"/>
            </w:pPr>
            <w:r>
              <w:t>Sim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59BA01" w14:textId="77777777" w:rsidR="00E60A31" w:rsidRPr="00AD6D56" w:rsidRDefault="002B1FF5" w:rsidP="00AD6D56">
            <w:pPr>
              <w:spacing w:after="0" w:line="240" w:lineRule="auto"/>
            </w:pPr>
            <w:r>
              <w:t>Não </w:t>
            </w:r>
          </w:p>
        </w:tc>
      </w:tr>
      <w:tr w:rsidR="00E60A31" w14:paraId="35C2DF4B" w14:textId="77777777" w:rsidTr="00AD6D56">
        <w:trPr>
          <w:jc w:val="center"/>
        </w:trPr>
        <w:tc>
          <w:tcPr>
            <w:tcW w:w="11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BDF021" w14:textId="77777777" w:rsidR="00E60A31" w:rsidRPr="00AD6D56" w:rsidRDefault="002B1FF5" w:rsidP="00AD6D56">
            <w:pPr>
              <w:spacing w:after="0" w:line="240" w:lineRule="auto"/>
            </w:pPr>
            <w:proofErr w:type="spellStart"/>
            <w:r>
              <w:t>Descricao</w:t>
            </w:r>
            <w:proofErr w:type="spellEnd"/>
            <w: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B21FCA" w14:textId="77777777" w:rsidR="00E60A31" w:rsidRPr="00AD6D56" w:rsidRDefault="002B1FF5" w:rsidP="00AD6D56">
            <w:pPr>
              <w:spacing w:after="0" w:line="240" w:lineRule="auto"/>
            </w:pPr>
            <w:r>
              <w:t>Descrição do pacote de serviços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7A879C" w14:textId="77777777" w:rsidR="00E60A31" w:rsidRPr="00AD6D56" w:rsidRDefault="002B1FF5" w:rsidP="00AD6D56">
            <w:pPr>
              <w:spacing w:after="0" w:line="240" w:lineRule="auto"/>
            </w:pPr>
            <w:proofErr w:type="spellStart"/>
            <w:r>
              <w:t>Nvarchar</w:t>
            </w:r>
            <w:proofErr w:type="spellEnd"/>
            <w: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B155FE" w14:textId="77777777" w:rsidR="00E60A31" w:rsidRPr="00AD6D56" w:rsidRDefault="002B1FF5" w:rsidP="00AD6D56">
            <w:pPr>
              <w:spacing w:after="0" w:line="240" w:lineRule="auto"/>
            </w:pPr>
            <w:r>
              <w:t>1000 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3CE7D0" w14:textId="77777777" w:rsidR="00E60A31" w:rsidRPr="00AD6D56" w:rsidRDefault="002B1FF5" w:rsidP="00AD6D56">
            <w:pPr>
              <w:spacing w:after="0" w:line="240" w:lineRule="auto"/>
            </w:pPr>
            <w:r>
              <w:t>-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95D7D4" w14:textId="77777777" w:rsidR="00E60A31" w:rsidRPr="00AD6D56" w:rsidRDefault="002B1FF5" w:rsidP="00AD6D56">
            <w:pPr>
              <w:spacing w:after="0" w:line="240" w:lineRule="auto"/>
            </w:pPr>
            <w:r>
              <w:t>-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859B82" w14:textId="77777777" w:rsidR="00E60A31" w:rsidRPr="00AD6D56" w:rsidRDefault="002B1FF5" w:rsidP="00AD6D56">
            <w:pPr>
              <w:spacing w:after="0" w:line="240" w:lineRule="auto"/>
            </w:pPr>
            <w:r>
              <w:t>Não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ABB81B" w14:textId="77777777" w:rsidR="00E60A31" w:rsidRPr="00AD6D56" w:rsidRDefault="002B1FF5" w:rsidP="00AD6D56">
            <w:pPr>
              <w:spacing w:after="0" w:line="240" w:lineRule="auto"/>
            </w:pPr>
            <w:r>
              <w:t>Não </w:t>
            </w:r>
          </w:p>
        </w:tc>
      </w:tr>
      <w:tr w:rsidR="00E60A31" w14:paraId="1459632D" w14:textId="77777777" w:rsidTr="00AD6D56">
        <w:trPr>
          <w:jc w:val="center"/>
        </w:trPr>
        <w:tc>
          <w:tcPr>
            <w:tcW w:w="11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FD00EA" w14:textId="77777777" w:rsidR="00E60A31" w:rsidRPr="00AD6D56" w:rsidRDefault="002B1FF5" w:rsidP="00AD6D56">
            <w:pPr>
              <w:spacing w:after="0" w:line="240" w:lineRule="auto"/>
            </w:pPr>
            <w:proofErr w:type="spellStart"/>
            <w:r>
              <w:t>Preco</w:t>
            </w:r>
            <w:proofErr w:type="spellEnd"/>
            <w: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18BB1D" w14:textId="77777777" w:rsidR="00E60A31" w:rsidRPr="00AD6D56" w:rsidRDefault="002B1FF5" w:rsidP="00AD6D56">
            <w:pPr>
              <w:spacing w:after="0" w:line="240" w:lineRule="auto"/>
            </w:pPr>
            <w:r>
              <w:t>Valor monetário do pacote de serviços (ex.: 4.99)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CF4AE2" w14:textId="77777777" w:rsidR="00E60A31" w:rsidRPr="00AD6D56" w:rsidRDefault="002B1FF5" w:rsidP="00AD6D56">
            <w:pPr>
              <w:spacing w:after="0" w:line="240" w:lineRule="auto"/>
            </w:pPr>
            <w:r>
              <w:t>D</w:t>
            </w:r>
            <w:ins w:id="5" w:author="Patrícia Gameiro" w:date="2021-02-10T10:34:00Z">
              <w:r>
                <w:t>e</w:t>
              </w:r>
            </w:ins>
            <w:del w:id="6" w:author="Patrícia Gameiro" w:date="2021-02-10T10:34:00Z">
              <w:r>
                <w:delText>a</w:delText>
              </w:r>
            </w:del>
            <w:proofErr w:type="gramStart"/>
            <w:r>
              <w:t>cimal(</w:t>
            </w:r>
            <w:proofErr w:type="gramEnd"/>
            <w:r>
              <w:t>18, 2)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78A9FA" w14:textId="77777777" w:rsidR="00E60A31" w:rsidRPr="00AD6D56" w:rsidRDefault="002B1FF5" w:rsidP="00AD6D56">
            <w:pPr>
              <w:spacing w:after="0" w:line="240" w:lineRule="auto"/>
            </w:pPr>
            <w:r>
              <w:t>-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1DA88C" w14:textId="77777777" w:rsidR="00E60A31" w:rsidRPr="00AD6D56" w:rsidRDefault="002B1FF5" w:rsidP="00AD6D56">
            <w:pPr>
              <w:spacing w:after="0" w:line="240" w:lineRule="auto"/>
            </w:pPr>
            <w:proofErr w:type="spellStart"/>
            <w:r>
              <w:t>Preco</w:t>
            </w:r>
            <w:proofErr w:type="spellEnd"/>
            <w:r>
              <w:t xml:space="preserve"> &gt; (0)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D7DCB3" w14:textId="77777777" w:rsidR="00E60A31" w:rsidRPr="00AD6D56" w:rsidRDefault="002B1FF5" w:rsidP="00AD6D56">
            <w:pPr>
              <w:spacing w:after="0" w:line="240" w:lineRule="auto"/>
            </w:pPr>
            <w:r>
              <w:t>-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3A90B2" w14:textId="77777777" w:rsidR="00E60A31" w:rsidRPr="00AD6D56" w:rsidRDefault="002B1FF5" w:rsidP="00AD6D56">
            <w:pPr>
              <w:spacing w:after="0" w:line="240" w:lineRule="auto"/>
            </w:pPr>
            <w:r>
              <w:t>Sim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CDFC6A" w14:textId="77777777" w:rsidR="00E60A31" w:rsidRPr="00AD6D56" w:rsidRDefault="002B1FF5" w:rsidP="00AD6D56">
            <w:pPr>
              <w:spacing w:after="0" w:line="240" w:lineRule="auto"/>
            </w:pPr>
            <w:r>
              <w:t>Não </w:t>
            </w:r>
          </w:p>
        </w:tc>
      </w:tr>
    </w:tbl>
    <w:p w14:paraId="2837249D" w14:textId="47919A9D" w:rsidR="00E60A31" w:rsidRDefault="002B1FF5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lastRenderedPageBreak/>
        <w:t> </w:t>
      </w:r>
    </w:p>
    <w:p w14:paraId="668455ED" w14:textId="4730D4D6" w:rsidR="00E60A31" w:rsidRDefault="002B1FF5" w:rsidP="00434F0C">
      <w:pPr>
        <w:pStyle w:val="Ttulo2"/>
        <w:numPr>
          <w:ilvl w:val="0"/>
          <w:numId w:val="1"/>
        </w:numPr>
      </w:pPr>
      <w:bookmarkStart w:id="7" w:name="_grp7kyo9ikqq" w:colFirst="0" w:colLast="0"/>
      <w:bookmarkStart w:id="8" w:name="_Toc64283111"/>
      <w:bookmarkEnd w:id="7"/>
      <w:r>
        <w:t xml:space="preserve">Entidade </w:t>
      </w:r>
      <w:proofErr w:type="spellStart"/>
      <w:r>
        <w:t>Promocoes_Pacotes</w:t>
      </w:r>
      <w:bookmarkEnd w:id="8"/>
      <w:proofErr w:type="spellEnd"/>
    </w:p>
    <w:p w14:paraId="7DE15C74" w14:textId="77777777" w:rsidR="00E60A31" w:rsidRDefault="00E60A31">
      <w:pPr>
        <w:spacing w:after="0" w:line="240" w:lineRule="auto"/>
      </w:pPr>
    </w:p>
    <w:p w14:paraId="49A4DBE8" w14:textId="77777777" w:rsidR="00E60A31" w:rsidRDefault="002B1FF5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t> </w:t>
      </w:r>
    </w:p>
    <w:tbl>
      <w:tblPr>
        <w:tblStyle w:val="a3"/>
        <w:tblW w:w="8923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23"/>
      </w:tblGrid>
      <w:tr w:rsidR="00E60A31" w14:paraId="7802662D" w14:textId="77777777" w:rsidTr="00AD6D56">
        <w:tc>
          <w:tcPr>
            <w:tcW w:w="8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5495203B" w14:textId="77777777" w:rsidR="00E60A31" w:rsidRDefault="002B1FF5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Promocoes_Pacotes</w:t>
            </w:r>
            <w:proofErr w:type="spellEnd"/>
            <w:r>
              <w:t> </w:t>
            </w:r>
          </w:p>
        </w:tc>
      </w:tr>
      <w:tr w:rsidR="00E60A31" w14:paraId="759E7267" w14:textId="77777777" w:rsidTr="00AD6D56">
        <w:tc>
          <w:tcPr>
            <w:tcW w:w="892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16B806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Dados aplicação de uma promoção </w:t>
            </w:r>
            <w:r>
              <w:t>relativa</w:t>
            </w:r>
            <w:r>
              <w:t xml:space="preserve"> a um pacote de serviços </w:t>
            </w:r>
          </w:p>
        </w:tc>
      </w:tr>
    </w:tbl>
    <w:p w14:paraId="5A97CA69" w14:textId="77777777" w:rsidR="00E60A31" w:rsidRDefault="002B1FF5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t> </w:t>
      </w:r>
    </w:p>
    <w:tbl>
      <w:tblPr>
        <w:tblStyle w:val="a4"/>
        <w:tblW w:w="8923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1"/>
        <w:gridCol w:w="1129"/>
        <w:gridCol w:w="830"/>
        <w:gridCol w:w="881"/>
        <w:gridCol w:w="959"/>
        <w:gridCol w:w="1046"/>
        <w:gridCol w:w="1066"/>
        <w:gridCol w:w="1001"/>
      </w:tblGrid>
      <w:tr w:rsidR="00E60A31" w14:paraId="1C43DACF" w14:textId="77777777" w:rsidTr="00AD6D56"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0C3CF4B1" w14:textId="2F46B9E0" w:rsidR="00E60A31" w:rsidRPr="00AD6D56" w:rsidRDefault="002B1FF5" w:rsidP="00AD6D56">
            <w:pPr>
              <w:spacing w:after="0" w:line="240" w:lineRule="auto"/>
              <w:jc w:val="center"/>
            </w:pPr>
            <w:r>
              <w:t>Nome</w:t>
            </w:r>
          </w:p>
        </w:tc>
        <w:tc>
          <w:tcPr>
            <w:tcW w:w="112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1983D5E9" w14:textId="47559174" w:rsidR="00E60A31" w:rsidRPr="00AD6D56" w:rsidRDefault="002B1FF5" w:rsidP="00AD6D56">
            <w:pPr>
              <w:spacing w:after="0" w:line="240" w:lineRule="auto"/>
              <w:jc w:val="center"/>
            </w:pPr>
            <w:r>
              <w:t>Descrição</w:t>
            </w:r>
          </w:p>
        </w:tc>
        <w:tc>
          <w:tcPr>
            <w:tcW w:w="8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71B21A8B" w14:textId="38B9E921" w:rsidR="00E60A31" w:rsidRPr="00AD6D56" w:rsidRDefault="002B1FF5" w:rsidP="00AD6D56">
            <w:pPr>
              <w:spacing w:after="0" w:line="240" w:lineRule="auto"/>
              <w:jc w:val="center"/>
            </w:pPr>
            <w:r>
              <w:t>Tipo de Dados</w:t>
            </w:r>
          </w:p>
        </w:tc>
        <w:tc>
          <w:tcPr>
            <w:tcW w:w="8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58B12A99" w14:textId="4F317699" w:rsidR="00E60A31" w:rsidRPr="00AD6D56" w:rsidRDefault="002B1FF5" w:rsidP="00AD6D56">
            <w:pPr>
              <w:spacing w:after="0" w:line="240" w:lineRule="auto"/>
              <w:jc w:val="center"/>
            </w:pPr>
            <w:r>
              <w:t>Tamanho</w:t>
            </w:r>
          </w:p>
        </w:tc>
        <w:tc>
          <w:tcPr>
            <w:tcW w:w="9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1FBC2333" w14:textId="379F9CBB" w:rsidR="00E60A31" w:rsidRPr="00AD6D56" w:rsidRDefault="002B1FF5" w:rsidP="00AD6D56">
            <w:pPr>
              <w:spacing w:after="0" w:line="240" w:lineRule="auto"/>
              <w:jc w:val="center"/>
            </w:pPr>
            <w:r>
              <w:t>Restrições</w:t>
            </w:r>
          </w:p>
        </w:tc>
        <w:tc>
          <w:tcPr>
            <w:tcW w:w="104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0F9F196C" w14:textId="014C80EA" w:rsidR="00E60A31" w:rsidRPr="00AD6D56" w:rsidRDefault="002B1FF5" w:rsidP="00AD6D56">
            <w:pPr>
              <w:spacing w:after="0" w:line="240" w:lineRule="auto"/>
              <w:jc w:val="center"/>
            </w:pPr>
            <w:r>
              <w:t>Chave</w:t>
            </w:r>
          </w:p>
        </w:tc>
        <w:tc>
          <w:tcPr>
            <w:tcW w:w="10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659EF90F" w14:textId="6EFA2F5A" w:rsidR="00E60A31" w:rsidRPr="00AD6D56" w:rsidRDefault="002B1FF5" w:rsidP="00AD6D56">
            <w:pPr>
              <w:spacing w:after="0" w:line="240" w:lineRule="auto"/>
              <w:jc w:val="center"/>
            </w:pPr>
            <w:r>
              <w:t>Obrigatório</w:t>
            </w:r>
          </w:p>
        </w:tc>
        <w:tc>
          <w:tcPr>
            <w:tcW w:w="10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1EC59077" w14:textId="0EF77F31" w:rsidR="00E60A31" w:rsidRPr="00AD6D56" w:rsidRDefault="002B1FF5" w:rsidP="00AD6D56">
            <w:pPr>
              <w:spacing w:after="0" w:line="240" w:lineRule="auto"/>
              <w:jc w:val="center"/>
            </w:pPr>
            <w:r>
              <w:t>Único</w:t>
            </w:r>
          </w:p>
        </w:tc>
      </w:tr>
      <w:tr w:rsidR="00E60A31" w14:paraId="2C1D8E4E" w14:textId="77777777" w:rsidTr="00AD6D56">
        <w:tc>
          <w:tcPr>
            <w:tcW w:w="201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2DE5CD" w14:textId="77777777" w:rsidR="00E60A31" w:rsidRPr="00AD6D56" w:rsidRDefault="002B1FF5" w:rsidP="00AD6D56">
            <w:pPr>
              <w:spacing w:after="0" w:line="240" w:lineRule="auto"/>
            </w:pPr>
            <w:proofErr w:type="spellStart"/>
            <w:r>
              <w:t>Pacotes_Id</w:t>
            </w:r>
            <w:proofErr w:type="spellEnd"/>
            <w: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D5E8EC" w14:textId="77777777" w:rsidR="00E60A31" w:rsidRPr="00AD6D56" w:rsidRDefault="002B1FF5" w:rsidP="00AD6D56">
            <w:pPr>
              <w:spacing w:after="0" w:line="240" w:lineRule="auto"/>
            </w:pPr>
            <w:r>
              <w:t>Número de identificação do pacote de serviços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55A4E3" w14:textId="77777777" w:rsidR="00E60A31" w:rsidRPr="00AD6D56" w:rsidRDefault="002B1FF5" w:rsidP="00AD6D56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  <w: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A37BAC" w14:textId="77777777" w:rsidR="00E60A31" w:rsidRPr="00AD6D56" w:rsidRDefault="002B1FF5" w:rsidP="00AD6D56">
            <w:pPr>
              <w:spacing w:after="0" w:line="240" w:lineRule="auto"/>
            </w:pPr>
            <w:r>
              <w:t>-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CC3BD7" w14:textId="77777777" w:rsidR="00E60A31" w:rsidRPr="00AD6D56" w:rsidRDefault="002B1FF5" w:rsidP="00AD6D56">
            <w:pPr>
              <w:spacing w:after="0" w:line="240" w:lineRule="auto"/>
            </w:pPr>
            <w:r>
              <w:t>-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209673" w14:textId="77777777" w:rsidR="00E60A31" w:rsidRPr="00AD6D56" w:rsidRDefault="002B1FF5" w:rsidP="00AD6D56">
            <w:pPr>
              <w:spacing w:after="0" w:line="240" w:lineRule="auto"/>
            </w:pPr>
            <w:r>
              <w:t>Chave Estrangeira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38909F" w14:textId="77777777" w:rsidR="00E60A31" w:rsidRPr="00AD6D56" w:rsidRDefault="002B1FF5" w:rsidP="00AD6D56">
            <w:pPr>
              <w:spacing w:after="0" w:line="240" w:lineRule="auto"/>
            </w:pPr>
            <w:r>
              <w:t>Sim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10EB3F" w14:textId="77777777" w:rsidR="00E60A31" w:rsidRPr="00AD6D56" w:rsidRDefault="002B1FF5" w:rsidP="00AD6D56">
            <w:pPr>
              <w:spacing w:after="0" w:line="240" w:lineRule="auto"/>
            </w:pPr>
            <w:r>
              <w:t>Sim </w:t>
            </w:r>
          </w:p>
        </w:tc>
      </w:tr>
      <w:tr w:rsidR="00E60A31" w14:paraId="226CD463" w14:textId="77777777" w:rsidTr="00AD6D56">
        <w:tc>
          <w:tcPr>
            <w:tcW w:w="201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E90594" w14:textId="77777777" w:rsidR="00E60A31" w:rsidRPr="00AD6D56" w:rsidRDefault="002B1FF5" w:rsidP="00AD6D56">
            <w:pPr>
              <w:spacing w:after="0" w:line="240" w:lineRule="auto"/>
            </w:pPr>
            <w:proofErr w:type="spellStart"/>
            <w:r>
              <w:t>Promocoes_Id</w:t>
            </w:r>
            <w:proofErr w:type="spellEnd"/>
            <w: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87BDED" w14:textId="77777777" w:rsidR="00E60A31" w:rsidRPr="00AD6D56" w:rsidRDefault="002B1FF5" w:rsidP="00AD6D56">
            <w:pPr>
              <w:spacing w:after="0" w:line="240" w:lineRule="auto"/>
            </w:pPr>
            <w:r>
              <w:t>Número de identificação da promoção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8E3205" w14:textId="77777777" w:rsidR="00E60A31" w:rsidRPr="00AD6D56" w:rsidRDefault="002B1FF5" w:rsidP="00AD6D56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  <w: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21CCA6" w14:textId="77777777" w:rsidR="00E60A31" w:rsidRPr="00AD6D56" w:rsidRDefault="002B1FF5" w:rsidP="00AD6D56">
            <w:pPr>
              <w:spacing w:after="0" w:line="240" w:lineRule="auto"/>
            </w:pPr>
            <w:r>
              <w:t>-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B4C630" w14:textId="77777777" w:rsidR="00E60A31" w:rsidRPr="00AD6D56" w:rsidRDefault="002B1FF5" w:rsidP="00AD6D56">
            <w:pPr>
              <w:spacing w:after="0" w:line="240" w:lineRule="auto"/>
            </w:pPr>
            <w:r>
              <w:t>-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23D6A8" w14:textId="77777777" w:rsidR="00E60A31" w:rsidRPr="00AD6D56" w:rsidRDefault="002B1FF5" w:rsidP="00AD6D56">
            <w:pPr>
              <w:spacing w:after="0" w:line="240" w:lineRule="auto"/>
            </w:pPr>
            <w:r>
              <w:t>Chave Estrangeira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EEE636" w14:textId="77777777" w:rsidR="00E60A31" w:rsidRPr="00AD6D56" w:rsidRDefault="002B1FF5" w:rsidP="00AD6D56">
            <w:pPr>
              <w:spacing w:after="0" w:line="240" w:lineRule="auto"/>
            </w:pPr>
            <w:r>
              <w:t>Sim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029721" w14:textId="77777777" w:rsidR="00E60A31" w:rsidRPr="00AD6D56" w:rsidRDefault="002B1FF5" w:rsidP="00AD6D56">
            <w:pPr>
              <w:spacing w:after="0" w:line="240" w:lineRule="auto"/>
            </w:pPr>
            <w:r>
              <w:t>Sim </w:t>
            </w:r>
          </w:p>
        </w:tc>
      </w:tr>
      <w:tr w:rsidR="00E60A31" w14:paraId="40B8310A" w14:textId="77777777" w:rsidTr="00AD6D56">
        <w:tc>
          <w:tcPr>
            <w:tcW w:w="201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1C9622" w14:textId="77777777" w:rsidR="00E60A31" w:rsidRPr="00AD6D56" w:rsidRDefault="002B1FF5" w:rsidP="00AD6D56">
            <w:pPr>
              <w:spacing w:after="0" w:line="240" w:lineRule="auto"/>
            </w:pPr>
            <w:proofErr w:type="spellStart"/>
            <w:r>
              <w:t>Promocoes_Pacote_Id</w:t>
            </w:r>
            <w:proofErr w:type="spellEnd"/>
            <w: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B86AB9" w14:textId="77777777" w:rsidR="00E60A31" w:rsidRPr="00AD6D56" w:rsidRDefault="002B1FF5" w:rsidP="00AD6D56">
            <w:pPr>
              <w:spacing w:after="0" w:line="240" w:lineRule="auto"/>
            </w:pPr>
            <w:r>
              <w:t>Número de aplicação de uma promoção relativa ao pacote de serviços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E302EB" w14:textId="77777777" w:rsidR="00E60A31" w:rsidRPr="00AD6D56" w:rsidRDefault="002B1FF5" w:rsidP="00AD6D56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  <w: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F39E54" w14:textId="77777777" w:rsidR="00E60A31" w:rsidRPr="00AD6D56" w:rsidRDefault="002B1FF5" w:rsidP="00AD6D56">
            <w:pPr>
              <w:spacing w:after="0" w:line="240" w:lineRule="auto"/>
            </w:pPr>
            <w:r>
              <w:t>-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0DD5C2" w14:textId="77777777" w:rsidR="00E60A31" w:rsidRPr="00AD6D56" w:rsidRDefault="002B1FF5" w:rsidP="00AD6D56">
            <w:pPr>
              <w:spacing w:after="0" w:line="240" w:lineRule="auto"/>
            </w:pPr>
            <w:r>
              <w:t>-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CE33C5" w14:textId="77777777" w:rsidR="00E60A31" w:rsidRPr="00AD6D56" w:rsidRDefault="002B1FF5" w:rsidP="00AD6D56">
            <w:pPr>
              <w:spacing w:after="0" w:line="240" w:lineRule="auto"/>
            </w:pPr>
            <w:r>
              <w:t xml:space="preserve">Chave </w:t>
            </w:r>
            <w:r>
              <w:t>Primária</w:t>
            </w:r>
            <w: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A4BA32" w14:textId="77777777" w:rsidR="00E60A31" w:rsidRPr="00AD6D56" w:rsidRDefault="002B1FF5" w:rsidP="00AD6D56">
            <w:pPr>
              <w:spacing w:after="0" w:line="240" w:lineRule="auto"/>
            </w:pPr>
            <w:r>
              <w:t>Sim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8801C2" w14:textId="77777777" w:rsidR="00E60A31" w:rsidRPr="00AD6D56" w:rsidRDefault="002B1FF5" w:rsidP="00AD6D56">
            <w:pPr>
              <w:spacing w:after="0" w:line="240" w:lineRule="auto"/>
            </w:pPr>
            <w:r>
              <w:t>Sim </w:t>
            </w:r>
          </w:p>
        </w:tc>
      </w:tr>
      <w:tr w:rsidR="00E60A31" w14:paraId="41297241" w14:textId="77777777" w:rsidTr="00AD6D56">
        <w:tc>
          <w:tcPr>
            <w:tcW w:w="201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3E23FF" w14:textId="77777777" w:rsidR="00E60A31" w:rsidRPr="00AD6D56" w:rsidRDefault="002B1FF5" w:rsidP="00AD6D56">
            <w:pPr>
              <w:spacing w:after="0" w:line="240" w:lineRule="auto"/>
            </w:pPr>
            <w:proofErr w:type="spellStart"/>
            <w:r>
              <w:t>Nome_Pacote</w:t>
            </w:r>
            <w:proofErr w:type="spellEnd"/>
            <w: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F7E5E5" w14:textId="77777777" w:rsidR="00E60A31" w:rsidRPr="00AD6D56" w:rsidRDefault="002B1FF5" w:rsidP="00AD6D56">
            <w:pPr>
              <w:spacing w:after="0" w:line="240" w:lineRule="auto"/>
            </w:pPr>
            <w:r>
              <w:t>Nome do pacote de serviços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3B7090" w14:textId="77777777" w:rsidR="00E60A31" w:rsidRPr="00AD6D56" w:rsidRDefault="002B1FF5" w:rsidP="00AD6D56">
            <w:pPr>
              <w:spacing w:after="0" w:line="240" w:lineRule="auto"/>
            </w:pPr>
            <w:proofErr w:type="spellStart"/>
            <w:r>
              <w:t>nvarchar</w:t>
            </w:r>
            <w:proofErr w:type="spellEnd"/>
            <w: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5A0D38" w14:textId="77777777" w:rsidR="00E60A31" w:rsidRPr="00AD6D56" w:rsidRDefault="002B1FF5" w:rsidP="00AD6D56">
            <w:pPr>
              <w:spacing w:after="0" w:line="240" w:lineRule="auto"/>
            </w:pPr>
            <w:r>
              <w:t>100 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B9ED11" w14:textId="77777777" w:rsidR="00E60A31" w:rsidRPr="00AD6D56" w:rsidRDefault="002B1FF5" w:rsidP="00AD6D56">
            <w:pPr>
              <w:spacing w:after="0" w:line="240" w:lineRule="auto"/>
            </w:pPr>
            <w:r>
              <w:t>-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C88935" w14:textId="77777777" w:rsidR="00E60A31" w:rsidRPr="00AD6D56" w:rsidRDefault="002B1FF5" w:rsidP="00AD6D56">
            <w:pPr>
              <w:spacing w:after="0" w:line="240" w:lineRule="auto"/>
            </w:pPr>
            <w:r>
              <w:t>-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447C8A" w14:textId="77777777" w:rsidR="00E60A31" w:rsidRPr="00AD6D56" w:rsidRDefault="002B1FF5" w:rsidP="00AD6D56">
            <w:pPr>
              <w:spacing w:after="0" w:line="240" w:lineRule="auto"/>
            </w:pPr>
            <w:r>
              <w:t>Sim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6A7C25" w14:textId="77777777" w:rsidR="00E60A31" w:rsidRPr="00AD6D56" w:rsidRDefault="002B1FF5" w:rsidP="00AD6D56">
            <w:pPr>
              <w:spacing w:after="0" w:line="240" w:lineRule="auto"/>
            </w:pPr>
            <w:r>
              <w:t>Não </w:t>
            </w:r>
          </w:p>
        </w:tc>
      </w:tr>
      <w:tr w:rsidR="00E60A31" w14:paraId="3F084752" w14:textId="77777777" w:rsidTr="00AD6D56">
        <w:tc>
          <w:tcPr>
            <w:tcW w:w="201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110725" w14:textId="77777777" w:rsidR="00E60A31" w:rsidRPr="00AD6D56" w:rsidRDefault="002B1FF5" w:rsidP="00AD6D56">
            <w:pPr>
              <w:spacing w:after="0" w:line="240" w:lineRule="auto"/>
            </w:pPr>
            <w:proofErr w:type="spellStart"/>
            <w:r>
              <w:t>Nome_Promocoes</w:t>
            </w:r>
            <w:proofErr w:type="spellEnd"/>
            <w: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4C06FC" w14:textId="77777777" w:rsidR="00E60A31" w:rsidRPr="00AD6D56" w:rsidRDefault="002B1FF5" w:rsidP="00AD6D56">
            <w:pPr>
              <w:spacing w:after="0" w:line="240" w:lineRule="auto"/>
            </w:pPr>
            <w:r>
              <w:t>Nome da promoção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B4C4CA" w14:textId="77777777" w:rsidR="00E60A31" w:rsidRPr="00AD6D56" w:rsidRDefault="002B1FF5" w:rsidP="00AD6D56">
            <w:pPr>
              <w:spacing w:after="0" w:line="240" w:lineRule="auto"/>
            </w:pPr>
            <w:proofErr w:type="spellStart"/>
            <w:r>
              <w:t>nvarchar</w:t>
            </w:r>
            <w:proofErr w:type="spellEnd"/>
            <w: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EE7204" w14:textId="77777777" w:rsidR="00E60A31" w:rsidRPr="00AD6D56" w:rsidRDefault="002B1FF5" w:rsidP="00AD6D56">
            <w:pPr>
              <w:spacing w:after="0" w:line="240" w:lineRule="auto"/>
            </w:pPr>
            <w:r>
              <w:t>100 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98EE39" w14:textId="77777777" w:rsidR="00E60A31" w:rsidRPr="00AD6D56" w:rsidRDefault="002B1FF5" w:rsidP="00AD6D56">
            <w:pPr>
              <w:spacing w:after="0" w:line="240" w:lineRule="auto"/>
            </w:pPr>
            <w:r>
              <w:t>-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F7FAB1" w14:textId="77777777" w:rsidR="00E60A31" w:rsidRPr="00AD6D56" w:rsidRDefault="002B1FF5" w:rsidP="00AD6D56">
            <w:pPr>
              <w:spacing w:after="0" w:line="240" w:lineRule="auto"/>
            </w:pPr>
            <w:r>
              <w:t>-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59270E" w14:textId="77777777" w:rsidR="00E60A31" w:rsidRPr="00AD6D56" w:rsidRDefault="002B1FF5" w:rsidP="00AD6D56">
            <w:pPr>
              <w:spacing w:after="0" w:line="240" w:lineRule="auto"/>
            </w:pPr>
            <w:r>
              <w:t>Sim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3BF3E4" w14:textId="77777777" w:rsidR="00E60A31" w:rsidRPr="00AD6D56" w:rsidRDefault="002B1FF5" w:rsidP="00AD6D56">
            <w:pPr>
              <w:spacing w:after="0" w:line="240" w:lineRule="auto"/>
            </w:pPr>
            <w:r>
              <w:t>Não </w:t>
            </w:r>
          </w:p>
        </w:tc>
      </w:tr>
    </w:tbl>
    <w:p w14:paraId="3BA4F84B" w14:textId="3C84AA13" w:rsidR="00E60A31" w:rsidRDefault="002B1FF5">
      <w:pPr>
        <w:spacing w:after="0" w:line="240" w:lineRule="auto"/>
      </w:pPr>
      <w:r>
        <w:t> </w:t>
      </w:r>
    </w:p>
    <w:p w14:paraId="487D7677" w14:textId="77777777" w:rsidR="008C4FEF" w:rsidRDefault="008C4FEF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</w:p>
    <w:p w14:paraId="42D6377A" w14:textId="6006711F" w:rsidR="00E60A31" w:rsidRDefault="002B1FF5" w:rsidP="00434F0C">
      <w:pPr>
        <w:pStyle w:val="Ttulo2"/>
        <w:numPr>
          <w:ilvl w:val="0"/>
          <w:numId w:val="1"/>
        </w:numPr>
      </w:pPr>
      <w:bookmarkStart w:id="9" w:name="_uwiphd2a8nk1" w:colFirst="0" w:colLast="0"/>
      <w:bookmarkStart w:id="10" w:name="_Toc64283112"/>
      <w:bookmarkEnd w:id="9"/>
      <w:r>
        <w:t xml:space="preserve">Entidade </w:t>
      </w:r>
      <w:proofErr w:type="spellStart"/>
      <w:r>
        <w:t>Servicos</w:t>
      </w:r>
      <w:bookmarkEnd w:id="10"/>
      <w:proofErr w:type="spellEnd"/>
    </w:p>
    <w:p w14:paraId="2F1B222E" w14:textId="77777777" w:rsidR="00E60A31" w:rsidRDefault="00E60A31">
      <w:pPr>
        <w:spacing w:after="0" w:line="240" w:lineRule="auto"/>
      </w:pPr>
    </w:p>
    <w:p w14:paraId="3EFB16E7" w14:textId="77777777" w:rsidR="00E60A31" w:rsidRDefault="002B1FF5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t> </w:t>
      </w:r>
    </w:p>
    <w:tbl>
      <w:tblPr>
        <w:tblStyle w:val="a5"/>
        <w:tblW w:w="8923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23"/>
      </w:tblGrid>
      <w:tr w:rsidR="00E60A31" w14:paraId="4240D2FD" w14:textId="77777777" w:rsidTr="00AD6D56">
        <w:tc>
          <w:tcPr>
            <w:tcW w:w="8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</w:tcPr>
          <w:p w14:paraId="41AA6DBD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Servicos</w:t>
            </w:r>
            <w:proofErr w:type="spellEnd"/>
            <w:r>
              <w:t> </w:t>
            </w:r>
          </w:p>
        </w:tc>
      </w:tr>
      <w:tr w:rsidR="00E60A31" w14:paraId="108192B2" w14:textId="77777777" w:rsidTr="00AD6D56">
        <w:tc>
          <w:tcPr>
            <w:tcW w:w="892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EAF9E5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Dados relativos aos serviços fornecidos pela operadora </w:t>
            </w:r>
          </w:p>
        </w:tc>
      </w:tr>
    </w:tbl>
    <w:p w14:paraId="55E57B99" w14:textId="77777777" w:rsidR="00E60A31" w:rsidRDefault="002B1FF5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t> </w:t>
      </w:r>
    </w:p>
    <w:tbl>
      <w:tblPr>
        <w:tblStyle w:val="a6"/>
        <w:tblW w:w="8923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6"/>
        <w:gridCol w:w="1443"/>
        <w:gridCol w:w="1009"/>
        <w:gridCol w:w="906"/>
        <w:gridCol w:w="1154"/>
        <w:gridCol w:w="1005"/>
        <w:gridCol w:w="1159"/>
        <w:gridCol w:w="1161"/>
      </w:tblGrid>
      <w:tr w:rsidR="00E60A31" w14:paraId="27C1A307" w14:textId="77777777" w:rsidTr="00AD6D56">
        <w:tc>
          <w:tcPr>
            <w:tcW w:w="1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5FC37A9E" w14:textId="5695F193" w:rsidR="00E60A31" w:rsidRDefault="002B1FF5" w:rsidP="00AD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Nome</w:t>
            </w:r>
          </w:p>
        </w:tc>
        <w:tc>
          <w:tcPr>
            <w:tcW w:w="144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6943D7A9" w14:textId="51616613" w:rsidR="00E60A31" w:rsidRDefault="002B1FF5" w:rsidP="00AD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Descrição</w:t>
            </w:r>
          </w:p>
        </w:tc>
        <w:tc>
          <w:tcPr>
            <w:tcW w:w="10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6AB56D8C" w14:textId="2095C04B" w:rsidR="00E60A31" w:rsidRDefault="002B1FF5" w:rsidP="00AD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Tipo de Dados</w:t>
            </w:r>
          </w:p>
        </w:tc>
        <w:tc>
          <w:tcPr>
            <w:tcW w:w="9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4D387710" w14:textId="2BFECB79" w:rsidR="00E60A31" w:rsidRDefault="002B1FF5" w:rsidP="00AD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Tamanho</w:t>
            </w:r>
          </w:p>
        </w:tc>
        <w:tc>
          <w:tcPr>
            <w:tcW w:w="115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0A3C8D89" w14:textId="68D0ACB5" w:rsidR="00E60A31" w:rsidRDefault="002B1FF5" w:rsidP="00AD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Restrições</w:t>
            </w:r>
          </w:p>
        </w:tc>
        <w:tc>
          <w:tcPr>
            <w:tcW w:w="10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500E89C0" w14:textId="287E8E19" w:rsidR="00E60A31" w:rsidRDefault="002B1FF5" w:rsidP="00AD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Chave</w:t>
            </w:r>
          </w:p>
        </w:tc>
        <w:tc>
          <w:tcPr>
            <w:tcW w:w="1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58C76171" w14:textId="1A1E0F9B" w:rsidR="00E60A31" w:rsidRDefault="002B1FF5" w:rsidP="00AD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Obrigatório</w:t>
            </w:r>
          </w:p>
        </w:tc>
        <w:tc>
          <w:tcPr>
            <w:tcW w:w="11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73F20BF5" w14:textId="0E495B78" w:rsidR="00E60A31" w:rsidRDefault="002B1FF5" w:rsidP="00AD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Único</w:t>
            </w:r>
          </w:p>
        </w:tc>
      </w:tr>
      <w:tr w:rsidR="00E60A31" w14:paraId="217B30A6" w14:textId="77777777" w:rsidTr="00AD6D56">
        <w:tc>
          <w:tcPr>
            <w:tcW w:w="10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98021C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Servico_Id</w:t>
            </w:r>
            <w:proofErr w:type="spellEnd"/>
            <w: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95B959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Número de identificação do serviço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F4689E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  <w: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5E54B5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-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E47F64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-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F7FECA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Chave </w:t>
            </w:r>
            <w:r>
              <w:t>Primária</w:t>
            </w:r>
            <w: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F64E97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Sim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31F470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Sim </w:t>
            </w:r>
          </w:p>
        </w:tc>
      </w:tr>
      <w:tr w:rsidR="00E60A31" w14:paraId="552B6903" w14:textId="77777777" w:rsidTr="00AD6D56">
        <w:tc>
          <w:tcPr>
            <w:tcW w:w="10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06207B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Nome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18CFCC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Nome do serviço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E89907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Nvarchar</w:t>
            </w:r>
            <w:proofErr w:type="spellEnd"/>
            <w: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438C2B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100 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651362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-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A54E32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-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B5CBD3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Sim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593AA4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Não </w:t>
            </w:r>
          </w:p>
        </w:tc>
      </w:tr>
      <w:tr w:rsidR="00E60A31" w14:paraId="094DC23D" w14:textId="77777777" w:rsidTr="00AD6D56">
        <w:tc>
          <w:tcPr>
            <w:tcW w:w="10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688435" w14:textId="77777777" w:rsidR="00E60A31" w:rsidRDefault="002B1FF5">
            <w:pPr>
              <w:spacing w:after="0" w:line="240" w:lineRule="auto"/>
            </w:pPr>
            <w:r>
              <w:t>Tipo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A4E994" w14:textId="77777777" w:rsidR="00E60A31" w:rsidRDefault="002B1FF5">
            <w:pPr>
              <w:spacing w:after="0" w:line="240" w:lineRule="auto"/>
            </w:pPr>
            <w:r>
              <w:t>Tipo de serviço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A1A437" w14:textId="77777777" w:rsidR="00E60A31" w:rsidRDefault="00E60A31">
            <w:pPr>
              <w:spacing w:after="0" w:line="240" w:lineRule="auto"/>
            </w:pPr>
          </w:p>
        </w:tc>
        <w:tc>
          <w:tcPr>
            <w:tcW w:w="9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259678" w14:textId="77777777" w:rsidR="00E60A31" w:rsidRDefault="00E60A31">
            <w:pPr>
              <w:spacing w:after="0" w:line="240" w:lineRule="auto"/>
            </w:pPr>
          </w:p>
        </w:tc>
        <w:tc>
          <w:tcPr>
            <w:tcW w:w="11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0A2DD2" w14:textId="77777777" w:rsidR="00E60A31" w:rsidRDefault="00E60A31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8C9BEC" w14:textId="77777777" w:rsidR="00E60A31" w:rsidRDefault="00E60A31">
            <w:pPr>
              <w:spacing w:after="0" w:line="240" w:lineRule="auto"/>
            </w:pPr>
          </w:p>
        </w:tc>
        <w:tc>
          <w:tcPr>
            <w:tcW w:w="11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465CE9" w14:textId="77777777" w:rsidR="00E60A31" w:rsidRDefault="00E60A31">
            <w:pPr>
              <w:spacing w:after="0" w:line="240" w:lineRule="auto"/>
            </w:pPr>
          </w:p>
        </w:tc>
        <w:tc>
          <w:tcPr>
            <w:tcW w:w="11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674EFC" w14:textId="77777777" w:rsidR="00E60A31" w:rsidRDefault="00E60A31">
            <w:pPr>
              <w:spacing w:after="0" w:line="240" w:lineRule="auto"/>
            </w:pPr>
          </w:p>
        </w:tc>
      </w:tr>
      <w:tr w:rsidR="00E60A31" w14:paraId="2F8E9C8E" w14:textId="77777777" w:rsidTr="00AD6D56">
        <w:tc>
          <w:tcPr>
            <w:tcW w:w="10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21437A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Descricao</w:t>
            </w:r>
            <w:proofErr w:type="spellEnd"/>
            <w: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266455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Descrição do serviço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E3CF85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Nvarchar</w:t>
            </w:r>
            <w:proofErr w:type="spellEnd"/>
            <w: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9CF575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1000 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818908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-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2D7BD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-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CB53B6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Não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575618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Não </w:t>
            </w:r>
          </w:p>
        </w:tc>
      </w:tr>
    </w:tbl>
    <w:p w14:paraId="0D18B228" w14:textId="6AAF686D" w:rsidR="00E60A31" w:rsidRDefault="002B1FF5">
      <w:pPr>
        <w:spacing w:after="0" w:line="240" w:lineRule="auto"/>
      </w:pPr>
      <w:r>
        <w:t> </w:t>
      </w:r>
    </w:p>
    <w:p w14:paraId="66460B84" w14:textId="77777777" w:rsidR="00434F0C" w:rsidRDefault="00434F0C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</w:p>
    <w:p w14:paraId="07774F59" w14:textId="4843C37D" w:rsidR="00E60A31" w:rsidRDefault="002B1FF5" w:rsidP="00434F0C">
      <w:pPr>
        <w:pStyle w:val="Ttulo2"/>
        <w:numPr>
          <w:ilvl w:val="0"/>
          <w:numId w:val="1"/>
        </w:numPr>
      </w:pPr>
      <w:bookmarkStart w:id="11" w:name="_5vo55zad2y8v" w:colFirst="0" w:colLast="0"/>
      <w:bookmarkStart w:id="12" w:name="_Toc64283113"/>
      <w:bookmarkEnd w:id="11"/>
      <w:r>
        <w:lastRenderedPageBreak/>
        <w:t xml:space="preserve">Entidade </w:t>
      </w:r>
      <w:proofErr w:type="spellStart"/>
      <w:r>
        <w:t>Servicos_Pacotes</w:t>
      </w:r>
      <w:bookmarkEnd w:id="12"/>
      <w:proofErr w:type="spellEnd"/>
    </w:p>
    <w:p w14:paraId="072BC042" w14:textId="77777777" w:rsidR="00E60A31" w:rsidRDefault="00E60A31">
      <w:pPr>
        <w:spacing w:after="0" w:line="240" w:lineRule="auto"/>
      </w:pPr>
    </w:p>
    <w:p w14:paraId="347B5CEC" w14:textId="77777777" w:rsidR="00E60A31" w:rsidRDefault="002B1FF5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t> </w:t>
      </w:r>
    </w:p>
    <w:tbl>
      <w:tblPr>
        <w:tblStyle w:val="a7"/>
        <w:tblW w:w="8923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23"/>
      </w:tblGrid>
      <w:tr w:rsidR="00E60A31" w14:paraId="0FDD0CF9" w14:textId="77777777" w:rsidTr="00AD6D56">
        <w:tc>
          <w:tcPr>
            <w:tcW w:w="8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</w:tcPr>
          <w:p w14:paraId="7BA8A55E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Servicos_Pacotes</w:t>
            </w:r>
            <w:proofErr w:type="spellEnd"/>
            <w:r>
              <w:t> </w:t>
            </w:r>
          </w:p>
        </w:tc>
      </w:tr>
      <w:tr w:rsidR="00E60A31" w14:paraId="05998A15" w14:textId="77777777" w:rsidTr="00AD6D56">
        <w:tc>
          <w:tcPr>
            <w:tcW w:w="892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476FD2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Dados relativos aos serviços presentes num pacote de serviços fornecidos pela operadora </w:t>
            </w:r>
          </w:p>
        </w:tc>
      </w:tr>
    </w:tbl>
    <w:p w14:paraId="6E530358" w14:textId="77777777" w:rsidR="00E60A31" w:rsidRDefault="002B1FF5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t> </w:t>
      </w:r>
    </w:p>
    <w:p w14:paraId="01B43E42" w14:textId="77777777" w:rsidR="00E60A31" w:rsidRDefault="002B1FF5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t> </w:t>
      </w:r>
    </w:p>
    <w:p w14:paraId="7AC5240B" w14:textId="77777777" w:rsidR="00E60A31" w:rsidRDefault="002B1FF5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t> </w:t>
      </w:r>
    </w:p>
    <w:tbl>
      <w:tblPr>
        <w:tblStyle w:val="a8"/>
        <w:tblW w:w="8923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3"/>
        <w:gridCol w:w="1260"/>
        <w:gridCol w:w="718"/>
        <w:gridCol w:w="906"/>
        <w:gridCol w:w="1046"/>
        <w:gridCol w:w="1094"/>
        <w:gridCol w:w="1118"/>
        <w:gridCol w:w="1068"/>
      </w:tblGrid>
      <w:tr w:rsidR="00E60A31" w14:paraId="7655AC9F" w14:textId="77777777" w:rsidTr="00AD6D56"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7804B16E" w14:textId="47D7449B" w:rsidR="00E60A31" w:rsidRDefault="002B1FF5" w:rsidP="00AD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Nome</w:t>
            </w:r>
          </w:p>
        </w:tc>
        <w:tc>
          <w:tcPr>
            <w:tcW w:w="12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6717CE68" w14:textId="286FC4ED" w:rsidR="00E60A31" w:rsidRDefault="002B1FF5" w:rsidP="00AD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Descrição</w:t>
            </w:r>
          </w:p>
        </w:tc>
        <w:tc>
          <w:tcPr>
            <w:tcW w:w="7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175658F4" w14:textId="62E29109" w:rsidR="00E60A31" w:rsidRDefault="002B1FF5" w:rsidP="00AD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Tipo de Dados</w:t>
            </w:r>
          </w:p>
        </w:tc>
        <w:tc>
          <w:tcPr>
            <w:tcW w:w="9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669F5511" w14:textId="28E2F76A" w:rsidR="00E60A31" w:rsidRDefault="002B1FF5" w:rsidP="00AD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Tamanho</w:t>
            </w:r>
          </w:p>
        </w:tc>
        <w:tc>
          <w:tcPr>
            <w:tcW w:w="104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098F5182" w14:textId="263A5BA0" w:rsidR="00E60A31" w:rsidRDefault="002B1FF5" w:rsidP="00AD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Restrições</w:t>
            </w:r>
          </w:p>
        </w:tc>
        <w:tc>
          <w:tcPr>
            <w:tcW w:w="10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5A36A405" w14:textId="27D9D2DB" w:rsidR="00E60A31" w:rsidRDefault="002B1FF5" w:rsidP="00AD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Chave</w:t>
            </w:r>
          </w:p>
        </w:tc>
        <w:tc>
          <w:tcPr>
            <w:tcW w:w="11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7D3F2BB4" w14:textId="6A7AEB35" w:rsidR="00E60A31" w:rsidRDefault="002B1FF5" w:rsidP="00AD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Obrigatório</w:t>
            </w:r>
          </w:p>
        </w:tc>
        <w:tc>
          <w:tcPr>
            <w:tcW w:w="10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7B7C9B10" w14:textId="089E2D52" w:rsidR="00E60A31" w:rsidRDefault="002B1FF5" w:rsidP="00AD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Único</w:t>
            </w:r>
          </w:p>
        </w:tc>
      </w:tr>
      <w:tr w:rsidR="00E60A31" w14:paraId="01820C7B" w14:textId="77777777" w:rsidTr="00AD6D56">
        <w:tc>
          <w:tcPr>
            <w:tcW w:w="1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CC3AAF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Pacotes_Id</w:t>
            </w:r>
            <w:proofErr w:type="spellEnd"/>
            <w: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F42D34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Número de identificação do pacote de serviços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7717BA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  <w: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D633BB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-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8B5BD5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-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4EDE7D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Chave Estrangeira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BA084D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Sim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DD2FDD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Sim </w:t>
            </w:r>
          </w:p>
        </w:tc>
      </w:tr>
      <w:tr w:rsidR="00E60A31" w14:paraId="5AF04F94" w14:textId="77777777" w:rsidTr="00AD6D56">
        <w:tc>
          <w:tcPr>
            <w:tcW w:w="1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2570F8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Servico_Id</w:t>
            </w:r>
            <w:proofErr w:type="spellEnd"/>
            <w: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6BD354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Número de identificação do serviço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971EDA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  <w: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8742CD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-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1A6F63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-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301CA8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Chave Estrangeira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C81DE4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Sim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2F8AE6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Sim </w:t>
            </w:r>
          </w:p>
        </w:tc>
      </w:tr>
      <w:tr w:rsidR="00E60A31" w14:paraId="74865F8E" w14:textId="77777777" w:rsidTr="00AD6D56">
        <w:tc>
          <w:tcPr>
            <w:tcW w:w="1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29B92E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Servico_Pacote_Id</w:t>
            </w:r>
            <w:proofErr w:type="spellEnd"/>
            <w: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B2006F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Número de aplicação de um serviço relativa ao pacote de serviços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C7A3A7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  <w: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DE04ED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-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6FC7FA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-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57670F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t>Chave Primaria</w:t>
            </w:r>
            <w:proofErr w:type="gramEnd"/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198EDA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Sim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8A2A51" w14:textId="77777777" w:rsidR="00E60A31" w:rsidRDefault="002B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Sim </w:t>
            </w:r>
          </w:p>
        </w:tc>
      </w:tr>
    </w:tbl>
    <w:p w14:paraId="620CCDA2" w14:textId="77777777" w:rsidR="00E60A31" w:rsidRDefault="002B1FF5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t> </w:t>
      </w:r>
    </w:p>
    <w:p w14:paraId="2039B438" w14:textId="203113C3" w:rsidR="00434F0C" w:rsidRDefault="00434F0C">
      <w:r>
        <w:br w:type="page"/>
      </w:r>
    </w:p>
    <w:p w14:paraId="46F35324" w14:textId="45C7E1DF" w:rsidR="00E60A31" w:rsidRDefault="002B1FF5" w:rsidP="00434F0C">
      <w:pPr>
        <w:pStyle w:val="Ttulo2"/>
        <w:numPr>
          <w:ilvl w:val="0"/>
          <w:numId w:val="1"/>
        </w:numPr>
      </w:pPr>
      <w:bookmarkStart w:id="13" w:name="_oph12z92en6b" w:colFirst="0" w:colLast="0"/>
      <w:bookmarkStart w:id="14" w:name="_Toc64283114"/>
      <w:bookmarkEnd w:id="13"/>
      <w:r>
        <w:lastRenderedPageBreak/>
        <w:t>Entidade Contratos</w:t>
      </w:r>
      <w:bookmarkEnd w:id="14"/>
    </w:p>
    <w:p w14:paraId="7FC96BD5" w14:textId="77777777" w:rsidR="00E60A31" w:rsidRDefault="00E60A31"/>
    <w:tbl>
      <w:tblPr>
        <w:tblStyle w:val="a9"/>
        <w:tblW w:w="89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679"/>
      </w:tblGrid>
      <w:tr w:rsidR="00E60A31" w14:paraId="35FC7128" w14:textId="77777777" w:rsidTr="00AD6D56">
        <w:tc>
          <w:tcPr>
            <w:tcW w:w="4247" w:type="dxa"/>
            <w:shd w:val="clear" w:color="auto" w:fill="8DB3E2" w:themeFill="text2" w:themeFillTint="66"/>
          </w:tcPr>
          <w:p w14:paraId="6D3ACFD3" w14:textId="77777777" w:rsidR="00E60A31" w:rsidRDefault="002B1FF5">
            <w:r>
              <w:t>Nome da tabela</w:t>
            </w:r>
          </w:p>
        </w:tc>
        <w:tc>
          <w:tcPr>
            <w:tcW w:w="4679" w:type="dxa"/>
            <w:shd w:val="clear" w:color="auto" w:fill="8DB3E2" w:themeFill="text2" w:themeFillTint="66"/>
          </w:tcPr>
          <w:p w14:paraId="0443BED4" w14:textId="77777777" w:rsidR="00E60A31" w:rsidRDefault="002B1FF5">
            <w:r>
              <w:t>Descrição da tabela</w:t>
            </w:r>
          </w:p>
        </w:tc>
      </w:tr>
      <w:tr w:rsidR="00E60A31" w14:paraId="05B85FF9" w14:textId="77777777" w:rsidTr="00AD6D56">
        <w:tc>
          <w:tcPr>
            <w:tcW w:w="4247" w:type="dxa"/>
          </w:tcPr>
          <w:p w14:paraId="308DD077" w14:textId="77777777" w:rsidR="00E60A31" w:rsidRDefault="002B1FF5">
            <w:r>
              <w:t>Contratos</w:t>
            </w:r>
          </w:p>
        </w:tc>
        <w:tc>
          <w:tcPr>
            <w:tcW w:w="4679" w:type="dxa"/>
          </w:tcPr>
          <w:p w14:paraId="4B834344" w14:textId="77777777" w:rsidR="00E60A31" w:rsidRDefault="002B1FF5">
            <w:r>
              <w:t>Esta tabela tem como objetivo armazenar os dados dos contratos realizados.</w:t>
            </w:r>
          </w:p>
        </w:tc>
      </w:tr>
    </w:tbl>
    <w:p w14:paraId="0D4685E3" w14:textId="77777777" w:rsidR="00E60A31" w:rsidRDefault="00E60A31"/>
    <w:tbl>
      <w:tblPr>
        <w:tblStyle w:val="aa"/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1360"/>
        <w:gridCol w:w="992"/>
        <w:gridCol w:w="992"/>
        <w:gridCol w:w="992"/>
        <w:gridCol w:w="1134"/>
        <w:gridCol w:w="1134"/>
        <w:gridCol w:w="993"/>
      </w:tblGrid>
      <w:tr w:rsidR="00AD6D56" w14:paraId="50CCC816" w14:textId="77777777" w:rsidTr="00AD6D56">
        <w:tc>
          <w:tcPr>
            <w:tcW w:w="1334" w:type="dxa"/>
            <w:shd w:val="clear" w:color="auto" w:fill="8DB3E2" w:themeFill="text2" w:themeFillTint="66"/>
            <w:vAlign w:val="center"/>
          </w:tcPr>
          <w:p w14:paraId="658B124E" w14:textId="77777777" w:rsidR="00E60A31" w:rsidRDefault="002B1FF5" w:rsidP="00AD6D56">
            <w:pPr>
              <w:jc w:val="center"/>
            </w:pPr>
            <w:r>
              <w:t>Nome</w:t>
            </w:r>
          </w:p>
        </w:tc>
        <w:tc>
          <w:tcPr>
            <w:tcW w:w="1360" w:type="dxa"/>
            <w:shd w:val="clear" w:color="auto" w:fill="8DB3E2" w:themeFill="text2" w:themeFillTint="66"/>
            <w:vAlign w:val="center"/>
          </w:tcPr>
          <w:p w14:paraId="234A270F" w14:textId="77777777" w:rsidR="00E60A31" w:rsidRDefault="002B1FF5" w:rsidP="00AD6D56">
            <w:pPr>
              <w:jc w:val="center"/>
            </w:pPr>
            <w:r>
              <w:t>Descrição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 w14:paraId="6EC9336D" w14:textId="476D7F02" w:rsidR="00E60A31" w:rsidRDefault="002B1FF5" w:rsidP="00AD6D56">
            <w:pPr>
              <w:jc w:val="center"/>
            </w:pPr>
            <w:r>
              <w:t>Tipo de dados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 w14:paraId="37C6D9A7" w14:textId="4EAE4704" w:rsidR="00E60A31" w:rsidRDefault="002B1FF5" w:rsidP="00AD6D56">
            <w:pPr>
              <w:jc w:val="center"/>
            </w:pPr>
            <w:r>
              <w:t>Tamanho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 w14:paraId="6298BBA6" w14:textId="77777777" w:rsidR="00E60A31" w:rsidRDefault="002B1FF5" w:rsidP="00AD6D56">
            <w:pPr>
              <w:jc w:val="center"/>
            </w:pPr>
            <w:r>
              <w:t>Restrições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14:paraId="1863C34C" w14:textId="77777777" w:rsidR="00E60A31" w:rsidRDefault="002B1FF5" w:rsidP="00AD6D56">
            <w:pPr>
              <w:jc w:val="center"/>
            </w:pPr>
            <w:r>
              <w:t>Chave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14:paraId="4647F4FA" w14:textId="77777777" w:rsidR="00E60A31" w:rsidRDefault="002B1FF5" w:rsidP="00AD6D56">
            <w:pPr>
              <w:jc w:val="center"/>
            </w:pPr>
            <w:r>
              <w:t>Obrigatório</w:t>
            </w:r>
          </w:p>
        </w:tc>
        <w:tc>
          <w:tcPr>
            <w:tcW w:w="993" w:type="dxa"/>
            <w:shd w:val="clear" w:color="auto" w:fill="8DB3E2" w:themeFill="text2" w:themeFillTint="66"/>
            <w:vAlign w:val="center"/>
          </w:tcPr>
          <w:p w14:paraId="518E07C4" w14:textId="77777777" w:rsidR="00E60A31" w:rsidRDefault="002B1FF5" w:rsidP="00AD6D56">
            <w:pPr>
              <w:jc w:val="center"/>
            </w:pPr>
            <w:r>
              <w:t>Único</w:t>
            </w:r>
          </w:p>
        </w:tc>
      </w:tr>
      <w:tr w:rsidR="00E60A31" w14:paraId="2E96CEB9" w14:textId="77777777" w:rsidTr="00AD6D56">
        <w:tc>
          <w:tcPr>
            <w:tcW w:w="1334" w:type="dxa"/>
          </w:tcPr>
          <w:p w14:paraId="5B24E4AF" w14:textId="77777777" w:rsidR="00E60A31" w:rsidRDefault="002B1FF5">
            <w:proofErr w:type="spellStart"/>
            <w:r>
              <w:t>Contrato_Id</w:t>
            </w:r>
            <w:proofErr w:type="spellEnd"/>
          </w:p>
        </w:tc>
        <w:tc>
          <w:tcPr>
            <w:tcW w:w="1360" w:type="dxa"/>
          </w:tcPr>
          <w:p w14:paraId="3165EE9C" w14:textId="77777777" w:rsidR="00E60A31" w:rsidRDefault="002B1FF5">
            <w:r>
              <w:t>Número que identifica o contrato</w:t>
            </w:r>
          </w:p>
        </w:tc>
        <w:tc>
          <w:tcPr>
            <w:tcW w:w="992" w:type="dxa"/>
          </w:tcPr>
          <w:p w14:paraId="2E7F92C4" w14:textId="77777777" w:rsidR="00E60A31" w:rsidRDefault="002B1FF5">
            <w:proofErr w:type="spellStart"/>
            <w:r>
              <w:t>Int</w:t>
            </w:r>
            <w:proofErr w:type="spellEnd"/>
          </w:p>
        </w:tc>
        <w:tc>
          <w:tcPr>
            <w:tcW w:w="992" w:type="dxa"/>
          </w:tcPr>
          <w:p w14:paraId="6F2E369A" w14:textId="77777777" w:rsidR="00E60A31" w:rsidRDefault="00E60A31"/>
        </w:tc>
        <w:tc>
          <w:tcPr>
            <w:tcW w:w="992" w:type="dxa"/>
          </w:tcPr>
          <w:p w14:paraId="5AF1A422" w14:textId="77777777" w:rsidR="00E60A31" w:rsidRDefault="00E60A31"/>
        </w:tc>
        <w:tc>
          <w:tcPr>
            <w:tcW w:w="1134" w:type="dxa"/>
          </w:tcPr>
          <w:p w14:paraId="0332A5AA" w14:textId="77777777" w:rsidR="00E60A31" w:rsidRDefault="002B1FF5">
            <w:r>
              <w:t>Primária</w:t>
            </w:r>
          </w:p>
        </w:tc>
        <w:tc>
          <w:tcPr>
            <w:tcW w:w="1134" w:type="dxa"/>
          </w:tcPr>
          <w:p w14:paraId="490A2128" w14:textId="77777777" w:rsidR="00E60A31" w:rsidRDefault="002B1FF5">
            <w:r>
              <w:t>Sim</w:t>
            </w:r>
          </w:p>
        </w:tc>
        <w:tc>
          <w:tcPr>
            <w:tcW w:w="993" w:type="dxa"/>
          </w:tcPr>
          <w:p w14:paraId="24A6D06E" w14:textId="77777777" w:rsidR="00E60A31" w:rsidRDefault="002B1FF5">
            <w:r>
              <w:t>Sim</w:t>
            </w:r>
          </w:p>
        </w:tc>
      </w:tr>
      <w:tr w:rsidR="00E60A31" w14:paraId="2EA4891C" w14:textId="77777777" w:rsidTr="00AD6D56">
        <w:tc>
          <w:tcPr>
            <w:tcW w:w="1334" w:type="dxa"/>
          </w:tcPr>
          <w:p w14:paraId="6A8562F9" w14:textId="77777777" w:rsidR="00E60A31" w:rsidRDefault="002B1FF5">
            <w:proofErr w:type="spellStart"/>
            <w:r>
              <w:t>Cliente_ID</w:t>
            </w:r>
            <w:proofErr w:type="spellEnd"/>
          </w:p>
        </w:tc>
        <w:tc>
          <w:tcPr>
            <w:tcW w:w="1360" w:type="dxa"/>
          </w:tcPr>
          <w:p w14:paraId="1A32ED82" w14:textId="77777777" w:rsidR="00E60A31" w:rsidRDefault="002B1FF5">
            <w:r>
              <w:t>Número que identifica o cliente</w:t>
            </w:r>
          </w:p>
        </w:tc>
        <w:tc>
          <w:tcPr>
            <w:tcW w:w="992" w:type="dxa"/>
          </w:tcPr>
          <w:p w14:paraId="2ECE6227" w14:textId="77777777" w:rsidR="00E60A31" w:rsidRDefault="002B1FF5">
            <w:proofErr w:type="spellStart"/>
            <w:r>
              <w:t>Int</w:t>
            </w:r>
            <w:proofErr w:type="spellEnd"/>
          </w:p>
        </w:tc>
        <w:tc>
          <w:tcPr>
            <w:tcW w:w="992" w:type="dxa"/>
          </w:tcPr>
          <w:p w14:paraId="3E984869" w14:textId="77777777" w:rsidR="00E60A31" w:rsidRDefault="00E60A31"/>
        </w:tc>
        <w:tc>
          <w:tcPr>
            <w:tcW w:w="992" w:type="dxa"/>
          </w:tcPr>
          <w:p w14:paraId="731EC09A" w14:textId="77777777" w:rsidR="00E60A31" w:rsidRDefault="00E60A31"/>
        </w:tc>
        <w:tc>
          <w:tcPr>
            <w:tcW w:w="1134" w:type="dxa"/>
          </w:tcPr>
          <w:p w14:paraId="7DCFD9B0" w14:textId="77777777" w:rsidR="00E60A31" w:rsidRDefault="002B1FF5">
            <w:r>
              <w:t>Estrangeira</w:t>
            </w:r>
          </w:p>
        </w:tc>
        <w:tc>
          <w:tcPr>
            <w:tcW w:w="1134" w:type="dxa"/>
          </w:tcPr>
          <w:p w14:paraId="29DF3DFC" w14:textId="77777777" w:rsidR="00E60A31" w:rsidRDefault="002B1FF5">
            <w:r>
              <w:t>Sim</w:t>
            </w:r>
          </w:p>
        </w:tc>
        <w:tc>
          <w:tcPr>
            <w:tcW w:w="993" w:type="dxa"/>
          </w:tcPr>
          <w:p w14:paraId="7459A890" w14:textId="77777777" w:rsidR="00E60A31" w:rsidRDefault="002B1FF5">
            <w:r>
              <w:t>Sim</w:t>
            </w:r>
          </w:p>
        </w:tc>
      </w:tr>
      <w:tr w:rsidR="00E60A31" w14:paraId="52785C58" w14:textId="77777777" w:rsidTr="00AD6D56">
        <w:tc>
          <w:tcPr>
            <w:tcW w:w="1334" w:type="dxa"/>
          </w:tcPr>
          <w:p w14:paraId="792CC71E" w14:textId="77777777" w:rsidR="00E60A31" w:rsidRDefault="002B1FF5">
            <w:proofErr w:type="spellStart"/>
            <w:r>
              <w:t>Funcionário_ID</w:t>
            </w:r>
            <w:proofErr w:type="spellEnd"/>
          </w:p>
        </w:tc>
        <w:tc>
          <w:tcPr>
            <w:tcW w:w="1360" w:type="dxa"/>
          </w:tcPr>
          <w:p w14:paraId="45DFC2D5" w14:textId="77777777" w:rsidR="00E60A31" w:rsidRDefault="002B1FF5">
            <w:r>
              <w:t>Número que identifica o Funcionário</w:t>
            </w:r>
          </w:p>
        </w:tc>
        <w:tc>
          <w:tcPr>
            <w:tcW w:w="992" w:type="dxa"/>
          </w:tcPr>
          <w:p w14:paraId="344245D0" w14:textId="77777777" w:rsidR="00E60A31" w:rsidRDefault="002B1FF5">
            <w:proofErr w:type="spellStart"/>
            <w:r>
              <w:t>Int</w:t>
            </w:r>
            <w:proofErr w:type="spellEnd"/>
          </w:p>
        </w:tc>
        <w:tc>
          <w:tcPr>
            <w:tcW w:w="992" w:type="dxa"/>
          </w:tcPr>
          <w:p w14:paraId="6D7D0DA2" w14:textId="77777777" w:rsidR="00E60A31" w:rsidRDefault="00E60A31"/>
        </w:tc>
        <w:tc>
          <w:tcPr>
            <w:tcW w:w="992" w:type="dxa"/>
          </w:tcPr>
          <w:p w14:paraId="7180EE38" w14:textId="77777777" w:rsidR="00E60A31" w:rsidRDefault="00E60A31"/>
        </w:tc>
        <w:tc>
          <w:tcPr>
            <w:tcW w:w="1134" w:type="dxa"/>
          </w:tcPr>
          <w:p w14:paraId="7A3FC99C" w14:textId="77777777" w:rsidR="00E60A31" w:rsidRDefault="002B1FF5">
            <w:r>
              <w:t>Estrangeira</w:t>
            </w:r>
          </w:p>
        </w:tc>
        <w:tc>
          <w:tcPr>
            <w:tcW w:w="1134" w:type="dxa"/>
          </w:tcPr>
          <w:p w14:paraId="7C265BD5" w14:textId="77777777" w:rsidR="00E60A31" w:rsidRDefault="002B1FF5">
            <w:r>
              <w:t>Sim</w:t>
            </w:r>
          </w:p>
        </w:tc>
        <w:tc>
          <w:tcPr>
            <w:tcW w:w="993" w:type="dxa"/>
          </w:tcPr>
          <w:p w14:paraId="669DE573" w14:textId="77777777" w:rsidR="00E60A31" w:rsidRDefault="002B1FF5">
            <w:r>
              <w:t>Sim</w:t>
            </w:r>
          </w:p>
        </w:tc>
      </w:tr>
      <w:tr w:rsidR="00E60A31" w14:paraId="2425E1B8" w14:textId="77777777" w:rsidTr="00AD6D56">
        <w:tc>
          <w:tcPr>
            <w:tcW w:w="1334" w:type="dxa"/>
          </w:tcPr>
          <w:p w14:paraId="6E7B8790" w14:textId="77777777" w:rsidR="00E60A31" w:rsidRDefault="002B1FF5">
            <w:proofErr w:type="spellStart"/>
            <w:r>
              <w:t>Data</w:t>
            </w:r>
            <w:proofErr w:type="gramStart"/>
            <w:r>
              <w:t>_Inicio</w:t>
            </w:r>
            <w:proofErr w:type="spellEnd"/>
            <w:proofErr w:type="gramEnd"/>
          </w:p>
        </w:tc>
        <w:tc>
          <w:tcPr>
            <w:tcW w:w="1360" w:type="dxa"/>
          </w:tcPr>
          <w:p w14:paraId="140C9939" w14:textId="77777777" w:rsidR="00E60A31" w:rsidRDefault="002B1FF5">
            <w:r>
              <w:t>Data de início do contrato</w:t>
            </w:r>
          </w:p>
        </w:tc>
        <w:tc>
          <w:tcPr>
            <w:tcW w:w="992" w:type="dxa"/>
          </w:tcPr>
          <w:p w14:paraId="425EE790" w14:textId="77777777" w:rsidR="00E60A31" w:rsidRDefault="002B1FF5">
            <w:r>
              <w:t>Date</w:t>
            </w:r>
          </w:p>
        </w:tc>
        <w:tc>
          <w:tcPr>
            <w:tcW w:w="992" w:type="dxa"/>
          </w:tcPr>
          <w:p w14:paraId="4DE66092" w14:textId="77777777" w:rsidR="00E60A31" w:rsidRDefault="00E60A31"/>
        </w:tc>
        <w:tc>
          <w:tcPr>
            <w:tcW w:w="992" w:type="dxa"/>
          </w:tcPr>
          <w:p w14:paraId="1A13920A" w14:textId="77777777" w:rsidR="00E60A31" w:rsidRDefault="00E60A31"/>
        </w:tc>
        <w:tc>
          <w:tcPr>
            <w:tcW w:w="1134" w:type="dxa"/>
          </w:tcPr>
          <w:p w14:paraId="7BD64AAB" w14:textId="77777777" w:rsidR="00E60A31" w:rsidRDefault="00E60A31"/>
        </w:tc>
        <w:tc>
          <w:tcPr>
            <w:tcW w:w="1134" w:type="dxa"/>
          </w:tcPr>
          <w:p w14:paraId="66FB756F" w14:textId="77777777" w:rsidR="00E60A31" w:rsidRDefault="002B1FF5">
            <w:r>
              <w:t>Sim</w:t>
            </w:r>
          </w:p>
        </w:tc>
        <w:tc>
          <w:tcPr>
            <w:tcW w:w="993" w:type="dxa"/>
          </w:tcPr>
          <w:p w14:paraId="57D51224" w14:textId="77777777" w:rsidR="00E60A31" w:rsidRDefault="002B1FF5">
            <w:r>
              <w:t>Não</w:t>
            </w:r>
          </w:p>
        </w:tc>
      </w:tr>
      <w:tr w:rsidR="00E60A31" w14:paraId="3035DB74" w14:textId="77777777" w:rsidTr="00AD6D56">
        <w:tc>
          <w:tcPr>
            <w:tcW w:w="1334" w:type="dxa"/>
          </w:tcPr>
          <w:p w14:paraId="5C51263C" w14:textId="77777777" w:rsidR="00E60A31" w:rsidRDefault="002B1FF5">
            <w:proofErr w:type="spellStart"/>
            <w:r>
              <w:t>Data_Fim</w:t>
            </w:r>
            <w:proofErr w:type="spellEnd"/>
          </w:p>
        </w:tc>
        <w:tc>
          <w:tcPr>
            <w:tcW w:w="1360" w:type="dxa"/>
          </w:tcPr>
          <w:p w14:paraId="3034B632" w14:textId="77777777" w:rsidR="00E60A31" w:rsidRDefault="002B1FF5">
            <w:r>
              <w:t>Data de fim de contrato</w:t>
            </w:r>
          </w:p>
        </w:tc>
        <w:tc>
          <w:tcPr>
            <w:tcW w:w="992" w:type="dxa"/>
          </w:tcPr>
          <w:p w14:paraId="713E734E" w14:textId="77777777" w:rsidR="00E60A31" w:rsidRDefault="002B1FF5">
            <w:r>
              <w:t>Date</w:t>
            </w:r>
          </w:p>
        </w:tc>
        <w:tc>
          <w:tcPr>
            <w:tcW w:w="992" w:type="dxa"/>
          </w:tcPr>
          <w:p w14:paraId="03DA5AB2" w14:textId="77777777" w:rsidR="00E60A31" w:rsidRDefault="00E60A31"/>
        </w:tc>
        <w:tc>
          <w:tcPr>
            <w:tcW w:w="992" w:type="dxa"/>
          </w:tcPr>
          <w:p w14:paraId="6AD60CBE" w14:textId="77777777" w:rsidR="00E60A31" w:rsidRDefault="00E60A31"/>
        </w:tc>
        <w:tc>
          <w:tcPr>
            <w:tcW w:w="1134" w:type="dxa"/>
          </w:tcPr>
          <w:p w14:paraId="30B3CA10" w14:textId="77777777" w:rsidR="00E60A31" w:rsidRDefault="00E60A31"/>
        </w:tc>
        <w:tc>
          <w:tcPr>
            <w:tcW w:w="1134" w:type="dxa"/>
          </w:tcPr>
          <w:p w14:paraId="7C5B9729" w14:textId="77777777" w:rsidR="00E60A31" w:rsidRDefault="002B1FF5">
            <w:r>
              <w:t>Sim</w:t>
            </w:r>
          </w:p>
        </w:tc>
        <w:tc>
          <w:tcPr>
            <w:tcW w:w="993" w:type="dxa"/>
          </w:tcPr>
          <w:p w14:paraId="60C2E772" w14:textId="77777777" w:rsidR="00E60A31" w:rsidRDefault="002B1FF5">
            <w:r>
              <w:t>Não</w:t>
            </w:r>
          </w:p>
        </w:tc>
      </w:tr>
      <w:tr w:rsidR="00E60A31" w14:paraId="5D75F12B" w14:textId="77777777" w:rsidTr="00AD6D56">
        <w:tc>
          <w:tcPr>
            <w:tcW w:w="1334" w:type="dxa"/>
          </w:tcPr>
          <w:p w14:paraId="1D30BF38" w14:textId="77777777" w:rsidR="00E60A31" w:rsidRDefault="002B1FF5">
            <w:proofErr w:type="spellStart"/>
            <w:r>
              <w:t>Preco_Final</w:t>
            </w:r>
            <w:proofErr w:type="spellEnd"/>
          </w:p>
        </w:tc>
        <w:tc>
          <w:tcPr>
            <w:tcW w:w="1360" w:type="dxa"/>
          </w:tcPr>
          <w:p w14:paraId="72248528" w14:textId="77777777" w:rsidR="00E60A31" w:rsidRDefault="002B1FF5">
            <w:r>
              <w:t>Preço final já com as promoções (=</w:t>
            </w:r>
            <w:proofErr w:type="spellStart"/>
            <w:r>
              <w:t>preco_pacote</w:t>
            </w:r>
            <w:proofErr w:type="spellEnd"/>
            <w:r>
              <w:t xml:space="preserve"> - </w:t>
            </w:r>
            <w:proofErr w:type="spellStart"/>
            <w:r>
              <w:t>promocao_desc</w:t>
            </w:r>
            <w:proofErr w:type="spellEnd"/>
            <w:r>
              <w:t>)</w:t>
            </w:r>
          </w:p>
        </w:tc>
        <w:tc>
          <w:tcPr>
            <w:tcW w:w="992" w:type="dxa"/>
          </w:tcPr>
          <w:p w14:paraId="7E154A1C" w14:textId="77777777" w:rsidR="00E60A31" w:rsidRDefault="002B1FF5">
            <w:r>
              <w:t>Decimal</w:t>
            </w:r>
          </w:p>
        </w:tc>
        <w:tc>
          <w:tcPr>
            <w:tcW w:w="992" w:type="dxa"/>
          </w:tcPr>
          <w:p w14:paraId="11C91AAC" w14:textId="77777777" w:rsidR="00E60A31" w:rsidRDefault="002B1FF5">
            <w:r>
              <w:t xml:space="preserve">18 caracteres sendo 2 deles decimais </w:t>
            </w:r>
          </w:p>
        </w:tc>
        <w:tc>
          <w:tcPr>
            <w:tcW w:w="992" w:type="dxa"/>
          </w:tcPr>
          <w:p w14:paraId="6B10EDC2" w14:textId="77777777" w:rsidR="00E60A31" w:rsidRDefault="002B1FF5">
            <w:r>
              <w:t>Maior que 0.</w:t>
            </w:r>
          </w:p>
        </w:tc>
        <w:tc>
          <w:tcPr>
            <w:tcW w:w="1134" w:type="dxa"/>
          </w:tcPr>
          <w:p w14:paraId="037E0AF0" w14:textId="77777777" w:rsidR="00E60A31" w:rsidRDefault="00E60A31"/>
        </w:tc>
        <w:tc>
          <w:tcPr>
            <w:tcW w:w="1134" w:type="dxa"/>
          </w:tcPr>
          <w:p w14:paraId="15765C8D" w14:textId="77777777" w:rsidR="00E60A31" w:rsidRDefault="002B1FF5">
            <w:r>
              <w:t>Sim</w:t>
            </w:r>
          </w:p>
        </w:tc>
        <w:tc>
          <w:tcPr>
            <w:tcW w:w="993" w:type="dxa"/>
          </w:tcPr>
          <w:p w14:paraId="78C94C02" w14:textId="77777777" w:rsidR="00E60A31" w:rsidRDefault="002B1FF5">
            <w:r>
              <w:t>Não</w:t>
            </w:r>
          </w:p>
        </w:tc>
      </w:tr>
      <w:tr w:rsidR="00E60A31" w14:paraId="068A02DB" w14:textId="77777777" w:rsidTr="00AD6D56">
        <w:tc>
          <w:tcPr>
            <w:tcW w:w="1334" w:type="dxa"/>
          </w:tcPr>
          <w:p w14:paraId="10B1F5FC" w14:textId="77777777" w:rsidR="00E60A31" w:rsidRDefault="002B1FF5">
            <w:proofErr w:type="spellStart"/>
            <w:r>
              <w:t>Promocoes_Pacotes_Id</w:t>
            </w:r>
            <w:proofErr w:type="spellEnd"/>
          </w:p>
        </w:tc>
        <w:tc>
          <w:tcPr>
            <w:tcW w:w="1360" w:type="dxa"/>
          </w:tcPr>
          <w:p w14:paraId="16368596" w14:textId="77777777" w:rsidR="00E60A31" w:rsidRDefault="002B1FF5">
            <w:proofErr w:type="gramStart"/>
            <w:r>
              <w:t>Numero</w:t>
            </w:r>
            <w:proofErr w:type="gramEnd"/>
            <w:r>
              <w:t xml:space="preserve"> de aplicação duma promoção relativa ao pacote de serviços</w:t>
            </w:r>
          </w:p>
        </w:tc>
        <w:tc>
          <w:tcPr>
            <w:tcW w:w="992" w:type="dxa"/>
          </w:tcPr>
          <w:p w14:paraId="44AF9872" w14:textId="77777777" w:rsidR="00E60A31" w:rsidRDefault="002B1FF5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992" w:type="dxa"/>
          </w:tcPr>
          <w:p w14:paraId="1F7815CC" w14:textId="77777777" w:rsidR="00E60A31" w:rsidRDefault="00E60A31"/>
        </w:tc>
        <w:tc>
          <w:tcPr>
            <w:tcW w:w="992" w:type="dxa"/>
          </w:tcPr>
          <w:p w14:paraId="5CE8F86B" w14:textId="77777777" w:rsidR="00E60A31" w:rsidRDefault="00E60A31"/>
        </w:tc>
        <w:tc>
          <w:tcPr>
            <w:tcW w:w="1134" w:type="dxa"/>
          </w:tcPr>
          <w:p w14:paraId="708EFB62" w14:textId="77777777" w:rsidR="00E60A31" w:rsidRDefault="002B1FF5">
            <w:r>
              <w:t>Estrangeira</w:t>
            </w:r>
          </w:p>
        </w:tc>
        <w:tc>
          <w:tcPr>
            <w:tcW w:w="1134" w:type="dxa"/>
          </w:tcPr>
          <w:p w14:paraId="384EC8A0" w14:textId="77777777" w:rsidR="00E60A31" w:rsidRDefault="002B1FF5">
            <w:r>
              <w:t>Sim</w:t>
            </w:r>
          </w:p>
        </w:tc>
        <w:tc>
          <w:tcPr>
            <w:tcW w:w="993" w:type="dxa"/>
          </w:tcPr>
          <w:p w14:paraId="41737CDD" w14:textId="77777777" w:rsidR="00E60A31" w:rsidRDefault="002B1FF5">
            <w:r>
              <w:t>Sim</w:t>
            </w:r>
          </w:p>
        </w:tc>
      </w:tr>
      <w:tr w:rsidR="00E60A31" w14:paraId="630152D3" w14:textId="77777777" w:rsidTr="00AD6D56">
        <w:tc>
          <w:tcPr>
            <w:tcW w:w="1334" w:type="dxa"/>
          </w:tcPr>
          <w:p w14:paraId="779C337E" w14:textId="77777777" w:rsidR="00E60A31" w:rsidRDefault="002B1FF5">
            <w:proofErr w:type="spellStart"/>
            <w:r>
              <w:t>Preco_Pacote</w:t>
            </w:r>
            <w:proofErr w:type="spellEnd"/>
          </w:p>
        </w:tc>
        <w:tc>
          <w:tcPr>
            <w:tcW w:w="1360" w:type="dxa"/>
          </w:tcPr>
          <w:p w14:paraId="3E7061DC" w14:textId="77777777" w:rsidR="00E60A31" w:rsidRDefault="002B1FF5">
            <w:r>
              <w:t>Preço do pacote aplicado ao cliente (=</w:t>
            </w:r>
            <w:proofErr w:type="spellStart"/>
            <w:r>
              <w:t>preco_pacote</w:t>
            </w:r>
            <w:proofErr w:type="spellEnd"/>
            <w:r>
              <w:t xml:space="preserve"> correspondente na tabela Pacotes)</w:t>
            </w:r>
          </w:p>
        </w:tc>
        <w:tc>
          <w:tcPr>
            <w:tcW w:w="992" w:type="dxa"/>
          </w:tcPr>
          <w:p w14:paraId="7866FCC6" w14:textId="77777777" w:rsidR="00E60A31" w:rsidRDefault="002B1FF5">
            <w:r>
              <w:t>Decimal</w:t>
            </w:r>
          </w:p>
        </w:tc>
        <w:tc>
          <w:tcPr>
            <w:tcW w:w="992" w:type="dxa"/>
          </w:tcPr>
          <w:p w14:paraId="21FC3F8D" w14:textId="77777777" w:rsidR="00E60A31" w:rsidRDefault="002B1FF5">
            <w:r>
              <w:t>18 caracteres sendo 2 deles decimais</w:t>
            </w:r>
          </w:p>
        </w:tc>
        <w:tc>
          <w:tcPr>
            <w:tcW w:w="992" w:type="dxa"/>
          </w:tcPr>
          <w:p w14:paraId="651ED55E" w14:textId="77777777" w:rsidR="00E60A31" w:rsidRDefault="002B1FF5">
            <w:r>
              <w:t>Maior que 0.</w:t>
            </w:r>
          </w:p>
        </w:tc>
        <w:tc>
          <w:tcPr>
            <w:tcW w:w="1134" w:type="dxa"/>
          </w:tcPr>
          <w:p w14:paraId="6AEC6C7C" w14:textId="77777777" w:rsidR="00E60A31" w:rsidRDefault="00E60A31"/>
        </w:tc>
        <w:tc>
          <w:tcPr>
            <w:tcW w:w="1134" w:type="dxa"/>
          </w:tcPr>
          <w:p w14:paraId="0B0ABC1F" w14:textId="77777777" w:rsidR="00E60A31" w:rsidRDefault="002B1FF5">
            <w:r>
              <w:t>Sim</w:t>
            </w:r>
          </w:p>
        </w:tc>
        <w:tc>
          <w:tcPr>
            <w:tcW w:w="993" w:type="dxa"/>
          </w:tcPr>
          <w:p w14:paraId="35DFBA78" w14:textId="77777777" w:rsidR="00E60A31" w:rsidRDefault="002B1FF5">
            <w:r>
              <w:t>Não</w:t>
            </w:r>
          </w:p>
        </w:tc>
      </w:tr>
      <w:tr w:rsidR="00E60A31" w14:paraId="5A865A0B" w14:textId="77777777" w:rsidTr="00AD6D56">
        <w:tc>
          <w:tcPr>
            <w:tcW w:w="1334" w:type="dxa"/>
          </w:tcPr>
          <w:p w14:paraId="44D36290" w14:textId="77777777" w:rsidR="00E60A31" w:rsidRDefault="002B1FF5">
            <w:proofErr w:type="spellStart"/>
            <w:r>
              <w:t>Promocao_Desc</w:t>
            </w:r>
            <w:proofErr w:type="spellEnd"/>
          </w:p>
        </w:tc>
        <w:tc>
          <w:tcPr>
            <w:tcW w:w="1360" w:type="dxa"/>
          </w:tcPr>
          <w:p w14:paraId="7C78F617" w14:textId="77777777" w:rsidR="00E60A31" w:rsidRDefault="002B1FF5">
            <w:r>
              <w:t xml:space="preserve">O desconto que é feito pela promoção </w:t>
            </w:r>
            <w:r>
              <w:lastRenderedPageBreak/>
              <w:t>(=</w:t>
            </w:r>
            <w:proofErr w:type="spellStart"/>
            <w:r>
              <w:t>promocao_desc</w:t>
            </w:r>
            <w:proofErr w:type="spellEnd"/>
            <w:r>
              <w:t xml:space="preserve"> correspondente na tabela </w:t>
            </w:r>
            <w:proofErr w:type="spellStart"/>
            <w:r>
              <w:t>Promocoes</w:t>
            </w:r>
            <w:proofErr w:type="spellEnd"/>
            <w:r>
              <w:t>)</w:t>
            </w:r>
          </w:p>
        </w:tc>
        <w:tc>
          <w:tcPr>
            <w:tcW w:w="992" w:type="dxa"/>
          </w:tcPr>
          <w:p w14:paraId="4785D102" w14:textId="77777777" w:rsidR="00E60A31" w:rsidRDefault="002B1FF5">
            <w:r>
              <w:lastRenderedPageBreak/>
              <w:t>Decimal</w:t>
            </w:r>
          </w:p>
        </w:tc>
        <w:tc>
          <w:tcPr>
            <w:tcW w:w="992" w:type="dxa"/>
          </w:tcPr>
          <w:p w14:paraId="73B00EEB" w14:textId="77777777" w:rsidR="00E60A31" w:rsidRDefault="002B1FF5">
            <w:r>
              <w:t xml:space="preserve">18 caracteres sendo 2 </w:t>
            </w:r>
            <w:r>
              <w:lastRenderedPageBreak/>
              <w:t>deles decimais</w:t>
            </w:r>
          </w:p>
        </w:tc>
        <w:tc>
          <w:tcPr>
            <w:tcW w:w="992" w:type="dxa"/>
          </w:tcPr>
          <w:p w14:paraId="44393B5E" w14:textId="77777777" w:rsidR="00E60A31" w:rsidRDefault="002B1FF5">
            <w:r>
              <w:lastRenderedPageBreak/>
              <w:t>Maior que 0.</w:t>
            </w:r>
          </w:p>
        </w:tc>
        <w:tc>
          <w:tcPr>
            <w:tcW w:w="1134" w:type="dxa"/>
          </w:tcPr>
          <w:p w14:paraId="62A75180" w14:textId="77777777" w:rsidR="00E60A31" w:rsidRDefault="00E60A31"/>
        </w:tc>
        <w:tc>
          <w:tcPr>
            <w:tcW w:w="1134" w:type="dxa"/>
          </w:tcPr>
          <w:p w14:paraId="47EE78DC" w14:textId="77777777" w:rsidR="00E60A31" w:rsidRDefault="002B1FF5">
            <w:r>
              <w:t>Sim</w:t>
            </w:r>
          </w:p>
        </w:tc>
        <w:tc>
          <w:tcPr>
            <w:tcW w:w="993" w:type="dxa"/>
          </w:tcPr>
          <w:p w14:paraId="229F7633" w14:textId="77777777" w:rsidR="00E60A31" w:rsidRDefault="002B1FF5">
            <w:r>
              <w:t>Não</w:t>
            </w:r>
          </w:p>
        </w:tc>
      </w:tr>
      <w:tr w:rsidR="00E60A31" w14:paraId="69C7B399" w14:textId="77777777" w:rsidTr="00AD6D56">
        <w:tc>
          <w:tcPr>
            <w:tcW w:w="1334" w:type="dxa"/>
          </w:tcPr>
          <w:p w14:paraId="6F3937D4" w14:textId="77777777" w:rsidR="00E60A31" w:rsidRDefault="002B1FF5">
            <w:proofErr w:type="spellStart"/>
            <w:r>
              <w:t>Nome_Cliente</w:t>
            </w:r>
            <w:proofErr w:type="spellEnd"/>
          </w:p>
        </w:tc>
        <w:tc>
          <w:tcPr>
            <w:tcW w:w="1360" w:type="dxa"/>
          </w:tcPr>
          <w:p w14:paraId="011FA612" w14:textId="77777777" w:rsidR="00E60A31" w:rsidRDefault="002B1FF5">
            <w:r>
              <w:t>O nome do cl</w:t>
            </w:r>
            <w:r>
              <w:t>iente a quem é aplicado o contrato</w:t>
            </w:r>
          </w:p>
        </w:tc>
        <w:tc>
          <w:tcPr>
            <w:tcW w:w="992" w:type="dxa"/>
          </w:tcPr>
          <w:p w14:paraId="3632C34D" w14:textId="77777777" w:rsidR="00E60A31" w:rsidRDefault="002B1FF5">
            <w:proofErr w:type="spellStart"/>
            <w:r>
              <w:t>String</w:t>
            </w:r>
            <w:proofErr w:type="spellEnd"/>
          </w:p>
        </w:tc>
        <w:tc>
          <w:tcPr>
            <w:tcW w:w="992" w:type="dxa"/>
          </w:tcPr>
          <w:p w14:paraId="547B34BE" w14:textId="77777777" w:rsidR="00E60A31" w:rsidRDefault="002B1FF5">
            <w:r>
              <w:t xml:space="preserve">Até 100 caracteres </w:t>
            </w:r>
          </w:p>
        </w:tc>
        <w:tc>
          <w:tcPr>
            <w:tcW w:w="992" w:type="dxa"/>
          </w:tcPr>
          <w:p w14:paraId="15A3452D" w14:textId="77777777" w:rsidR="00E60A31" w:rsidRDefault="00E60A31"/>
        </w:tc>
        <w:tc>
          <w:tcPr>
            <w:tcW w:w="1134" w:type="dxa"/>
          </w:tcPr>
          <w:p w14:paraId="33A19542" w14:textId="77777777" w:rsidR="00E60A31" w:rsidRDefault="00E60A31"/>
        </w:tc>
        <w:tc>
          <w:tcPr>
            <w:tcW w:w="1134" w:type="dxa"/>
          </w:tcPr>
          <w:p w14:paraId="58E7CA82" w14:textId="77777777" w:rsidR="00E60A31" w:rsidRDefault="002B1FF5">
            <w:r>
              <w:t>Sim</w:t>
            </w:r>
          </w:p>
        </w:tc>
        <w:tc>
          <w:tcPr>
            <w:tcW w:w="993" w:type="dxa"/>
          </w:tcPr>
          <w:p w14:paraId="4F50CCA5" w14:textId="77777777" w:rsidR="00E60A31" w:rsidRDefault="002B1FF5">
            <w:r>
              <w:t xml:space="preserve">Não </w:t>
            </w:r>
          </w:p>
        </w:tc>
      </w:tr>
      <w:tr w:rsidR="00E60A31" w14:paraId="75628572" w14:textId="77777777" w:rsidTr="00AD6D56">
        <w:tc>
          <w:tcPr>
            <w:tcW w:w="1334" w:type="dxa"/>
          </w:tcPr>
          <w:p w14:paraId="2D41F6BC" w14:textId="77777777" w:rsidR="00E60A31" w:rsidRDefault="002B1FF5">
            <w:proofErr w:type="spellStart"/>
            <w:r>
              <w:t>Nome_Funcionario</w:t>
            </w:r>
            <w:proofErr w:type="spellEnd"/>
          </w:p>
        </w:tc>
        <w:tc>
          <w:tcPr>
            <w:tcW w:w="1360" w:type="dxa"/>
          </w:tcPr>
          <w:p w14:paraId="56A35154" w14:textId="77777777" w:rsidR="00E60A31" w:rsidRDefault="002B1FF5">
            <w:r>
              <w:t>Nome do funcionário que realiza o contrato</w:t>
            </w:r>
          </w:p>
        </w:tc>
        <w:tc>
          <w:tcPr>
            <w:tcW w:w="992" w:type="dxa"/>
          </w:tcPr>
          <w:p w14:paraId="5273E4D9" w14:textId="77777777" w:rsidR="00E60A31" w:rsidRDefault="002B1FF5">
            <w:proofErr w:type="spellStart"/>
            <w:r>
              <w:t>String</w:t>
            </w:r>
            <w:proofErr w:type="spellEnd"/>
          </w:p>
        </w:tc>
        <w:tc>
          <w:tcPr>
            <w:tcW w:w="992" w:type="dxa"/>
          </w:tcPr>
          <w:p w14:paraId="431F30CC" w14:textId="77777777" w:rsidR="00E60A31" w:rsidRDefault="002B1FF5">
            <w:r>
              <w:t>Até 100 caracteres</w:t>
            </w:r>
          </w:p>
        </w:tc>
        <w:tc>
          <w:tcPr>
            <w:tcW w:w="992" w:type="dxa"/>
          </w:tcPr>
          <w:p w14:paraId="1E9FE564" w14:textId="77777777" w:rsidR="00E60A31" w:rsidRDefault="00E60A31"/>
        </w:tc>
        <w:tc>
          <w:tcPr>
            <w:tcW w:w="1134" w:type="dxa"/>
          </w:tcPr>
          <w:p w14:paraId="772FFAA7" w14:textId="77777777" w:rsidR="00E60A31" w:rsidRDefault="00E60A31"/>
        </w:tc>
        <w:tc>
          <w:tcPr>
            <w:tcW w:w="1134" w:type="dxa"/>
          </w:tcPr>
          <w:p w14:paraId="06AFC3E5" w14:textId="77777777" w:rsidR="00E60A31" w:rsidRDefault="002B1FF5">
            <w:r>
              <w:t>Sim</w:t>
            </w:r>
          </w:p>
        </w:tc>
        <w:tc>
          <w:tcPr>
            <w:tcW w:w="993" w:type="dxa"/>
          </w:tcPr>
          <w:p w14:paraId="1FFAD8F9" w14:textId="77777777" w:rsidR="00E60A31" w:rsidRDefault="002B1FF5">
            <w:r>
              <w:t xml:space="preserve">Não </w:t>
            </w:r>
          </w:p>
        </w:tc>
      </w:tr>
      <w:tr w:rsidR="00E60A31" w14:paraId="0B69DDAE" w14:textId="77777777" w:rsidTr="00AD6D56">
        <w:tc>
          <w:tcPr>
            <w:tcW w:w="1334" w:type="dxa"/>
          </w:tcPr>
          <w:p w14:paraId="5FA66112" w14:textId="77777777" w:rsidR="00E60A31" w:rsidRDefault="002B1FF5">
            <w:r>
              <w:t>Telefone</w:t>
            </w:r>
          </w:p>
        </w:tc>
        <w:tc>
          <w:tcPr>
            <w:tcW w:w="1360" w:type="dxa"/>
          </w:tcPr>
          <w:p w14:paraId="0CE6D6B8" w14:textId="77777777" w:rsidR="00E60A31" w:rsidRDefault="002B1FF5">
            <w:r>
              <w:t>Número de telefone associado à linha da instalação</w:t>
            </w:r>
          </w:p>
        </w:tc>
        <w:tc>
          <w:tcPr>
            <w:tcW w:w="992" w:type="dxa"/>
          </w:tcPr>
          <w:p w14:paraId="0EC808E5" w14:textId="77777777" w:rsidR="00E60A31" w:rsidRDefault="002B1FF5">
            <w:proofErr w:type="spellStart"/>
            <w:r>
              <w:t>Int</w:t>
            </w:r>
            <w:proofErr w:type="spellEnd"/>
          </w:p>
        </w:tc>
        <w:tc>
          <w:tcPr>
            <w:tcW w:w="992" w:type="dxa"/>
          </w:tcPr>
          <w:p w14:paraId="2B09E793" w14:textId="77777777" w:rsidR="00E60A31" w:rsidRDefault="002B1FF5">
            <w:r>
              <w:t>Até 9 dígitos</w:t>
            </w:r>
          </w:p>
        </w:tc>
        <w:tc>
          <w:tcPr>
            <w:tcW w:w="992" w:type="dxa"/>
          </w:tcPr>
          <w:p w14:paraId="3605B697" w14:textId="77777777" w:rsidR="00E60A31" w:rsidRDefault="002B1FF5">
            <w:r>
              <w:t>Telefone LIKE '2[0-</w:t>
            </w:r>
            <w:proofErr w:type="gramStart"/>
            <w:r>
              <w:t>9][</w:t>
            </w:r>
            <w:proofErr w:type="gramEnd"/>
            <w:r>
              <w:t>0-9][0-9][0-9][0-9][0-9][0-9][0-9]'</w:t>
            </w:r>
          </w:p>
        </w:tc>
        <w:tc>
          <w:tcPr>
            <w:tcW w:w="1134" w:type="dxa"/>
          </w:tcPr>
          <w:p w14:paraId="143A7D93" w14:textId="77777777" w:rsidR="00E60A31" w:rsidRDefault="00E60A31"/>
        </w:tc>
        <w:tc>
          <w:tcPr>
            <w:tcW w:w="1134" w:type="dxa"/>
          </w:tcPr>
          <w:p w14:paraId="22F02527" w14:textId="77777777" w:rsidR="00E60A31" w:rsidRDefault="002B1FF5">
            <w:r>
              <w:t>Sim</w:t>
            </w:r>
          </w:p>
        </w:tc>
        <w:tc>
          <w:tcPr>
            <w:tcW w:w="993" w:type="dxa"/>
          </w:tcPr>
          <w:p w14:paraId="71CE1E35" w14:textId="77777777" w:rsidR="00E60A31" w:rsidRDefault="002B1FF5">
            <w:r>
              <w:t>Não</w:t>
            </w:r>
          </w:p>
        </w:tc>
      </w:tr>
    </w:tbl>
    <w:p w14:paraId="776A0A97" w14:textId="77777777" w:rsidR="00E60A31" w:rsidRDefault="00E60A31"/>
    <w:p w14:paraId="3A252D67" w14:textId="77777777" w:rsidR="00E60A31" w:rsidRDefault="002B1FF5">
      <w:pPr>
        <w:shd w:val="clear" w:color="auto" w:fill="FFFFFF"/>
        <w:spacing w:after="0"/>
      </w:pPr>
      <w:r>
        <w:t xml:space="preserve"> </w:t>
      </w:r>
    </w:p>
    <w:p w14:paraId="13817552" w14:textId="77777777" w:rsidR="00434F0C" w:rsidRDefault="00434F0C">
      <w:pPr>
        <w:rPr>
          <w:b/>
          <w:sz w:val="28"/>
          <w:szCs w:val="28"/>
        </w:rPr>
      </w:pPr>
      <w:bookmarkStart w:id="15" w:name="_ick9q47qw6xo" w:colFirst="0" w:colLast="0"/>
      <w:bookmarkEnd w:id="15"/>
      <w:r>
        <w:br w:type="page"/>
      </w:r>
    </w:p>
    <w:p w14:paraId="3F4BADA5" w14:textId="082A0AEA" w:rsidR="00E60A31" w:rsidRDefault="002B1FF5" w:rsidP="00434F0C">
      <w:pPr>
        <w:pStyle w:val="Ttulo2"/>
        <w:numPr>
          <w:ilvl w:val="0"/>
          <w:numId w:val="1"/>
        </w:numPr>
        <w:shd w:val="clear" w:color="auto" w:fill="FFFFFF"/>
      </w:pPr>
      <w:bookmarkStart w:id="16" w:name="_Toc64283115"/>
      <w:r>
        <w:lastRenderedPageBreak/>
        <w:t>Entidade Clientes</w:t>
      </w:r>
      <w:bookmarkEnd w:id="16"/>
      <w:r>
        <w:t xml:space="preserve"> </w:t>
      </w:r>
    </w:p>
    <w:p w14:paraId="55517BFD" w14:textId="7DCF4C51" w:rsidR="00E60A31" w:rsidRDefault="00E60A31">
      <w:pPr>
        <w:shd w:val="clear" w:color="auto" w:fill="FFFFFF"/>
        <w:spacing w:before="240" w:after="240"/>
        <w:rPr>
          <w:rFonts w:ascii="Arial" w:eastAsia="Arial" w:hAnsi="Arial" w:cs="Arial"/>
          <w:sz w:val="20"/>
          <w:szCs w:val="20"/>
        </w:rPr>
      </w:pPr>
    </w:p>
    <w:tbl>
      <w:tblPr>
        <w:tblStyle w:val="a5"/>
        <w:tblW w:w="8923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23"/>
      </w:tblGrid>
      <w:tr w:rsidR="00AD6D56" w14:paraId="2DFA8D2B" w14:textId="77777777" w:rsidTr="00EF47A3">
        <w:tc>
          <w:tcPr>
            <w:tcW w:w="8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</w:tcPr>
          <w:p w14:paraId="3B365228" w14:textId="24A371C5" w:rsidR="00AD6D56" w:rsidRDefault="00AD6D56" w:rsidP="00EF4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Clientes</w:t>
            </w:r>
            <w:r>
              <w:t> </w:t>
            </w:r>
          </w:p>
        </w:tc>
      </w:tr>
      <w:tr w:rsidR="00AD6D56" w14:paraId="11881D69" w14:textId="77777777" w:rsidTr="00EF47A3">
        <w:tc>
          <w:tcPr>
            <w:tcW w:w="892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66CC9" w14:textId="66F44879" w:rsidR="00AD6D56" w:rsidRDefault="00AD6D56" w:rsidP="00EF4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D56">
              <w:t>Nesta entidade ficam armazenadas todas as informações relativas aos clientes</w:t>
            </w:r>
          </w:p>
        </w:tc>
      </w:tr>
    </w:tbl>
    <w:p w14:paraId="2DDCF613" w14:textId="77777777" w:rsidR="00AD6D56" w:rsidRDefault="00AD6D56" w:rsidP="00AD6D56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t> </w:t>
      </w:r>
    </w:p>
    <w:tbl>
      <w:tblPr>
        <w:tblStyle w:val="a6"/>
        <w:tblW w:w="8923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6"/>
        <w:gridCol w:w="1443"/>
        <w:gridCol w:w="1009"/>
        <w:gridCol w:w="906"/>
        <w:gridCol w:w="1154"/>
        <w:gridCol w:w="1005"/>
        <w:gridCol w:w="1159"/>
        <w:gridCol w:w="1161"/>
      </w:tblGrid>
      <w:tr w:rsidR="00AD6D56" w14:paraId="7E4AEA8D" w14:textId="77777777" w:rsidTr="00EF47A3">
        <w:tc>
          <w:tcPr>
            <w:tcW w:w="1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10D90F7D" w14:textId="77777777" w:rsidR="00AD6D56" w:rsidRDefault="00AD6D56" w:rsidP="00EF4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Nome</w:t>
            </w:r>
          </w:p>
        </w:tc>
        <w:tc>
          <w:tcPr>
            <w:tcW w:w="144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7233F4D7" w14:textId="77777777" w:rsidR="00AD6D56" w:rsidRDefault="00AD6D56" w:rsidP="00EF4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Descrição</w:t>
            </w:r>
          </w:p>
        </w:tc>
        <w:tc>
          <w:tcPr>
            <w:tcW w:w="10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4E44D26B" w14:textId="77777777" w:rsidR="00AD6D56" w:rsidRDefault="00AD6D56" w:rsidP="00EF4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Tipo de Dados</w:t>
            </w:r>
          </w:p>
        </w:tc>
        <w:tc>
          <w:tcPr>
            <w:tcW w:w="9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41492584" w14:textId="77777777" w:rsidR="00AD6D56" w:rsidRDefault="00AD6D56" w:rsidP="00EF4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Tamanho</w:t>
            </w:r>
          </w:p>
        </w:tc>
        <w:tc>
          <w:tcPr>
            <w:tcW w:w="115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2E312035" w14:textId="77777777" w:rsidR="00AD6D56" w:rsidRDefault="00AD6D56" w:rsidP="00EF4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Restrições</w:t>
            </w:r>
          </w:p>
        </w:tc>
        <w:tc>
          <w:tcPr>
            <w:tcW w:w="10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2DAD5045" w14:textId="77777777" w:rsidR="00AD6D56" w:rsidRDefault="00AD6D56" w:rsidP="00EF4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Chave</w:t>
            </w:r>
          </w:p>
        </w:tc>
        <w:tc>
          <w:tcPr>
            <w:tcW w:w="1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6CED37B0" w14:textId="77777777" w:rsidR="00AD6D56" w:rsidRDefault="00AD6D56" w:rsidP="00EF4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Obrigatório</w:t>
            </w:r>
          </w:p>
        </w:tc>
        <w:tc>
          <w:tcPr>
            <w:tcW w:w="11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637E45DC" w14:textId="77777777" w:rsidR="00AD6D56" w:rsidRDefault="00AD6D56" w:rsidP="00EF4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Único</w:t>
            </w:r>
          </w:p>
        </w:tc>
      </w:tr>
      <w:tr w:rsidR="00AD6D56" w14:paraId="325E4141" w14:textId="77777777" w:rsidTr="00EF47A3">
        <w:tc>
          <w:tcPr>
            <w:tcW w:w="10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151710" w14:textId="3B7C47FB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6E9D">
              <w:t>Cliente_Id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2293C3" w14:textId="656DEFFC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9D">
              <w:t>Número que identifica o cliente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8B563D" w14:textId="1DAA367A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6E9D">
              <w:t>int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78370D" w14:textId="4D50975C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9D">
              <w:t xml:space="preserve"> -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E4E635" w14:textId="439B0ED1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9D">
              <w:t xml:space="preserve"> -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605C18" w14:textId="068106D7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9D">
              <w:t>Chave Primária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B9BA37" w14:textId="7A772D4B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9D">
              <w:t>Sim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29C458" w14:textId="3F0856AA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9D">
              <w:t>Sim</w:t>
            </w:r>
          </w:p>
        </w:tc>
      </w:tr>
      <w:tr w:rsidR="00AD6D56" w14:paraId="5745AE6E" w14:textId="77777777" w:rsidTr="00EF47A3">
        <w:tc>
          <w:tcPr>
            <w:tcW w:w="10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FA39EC" w14:textId="7820841A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9D">
              <w:t>Nome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8CEE5F" w14:textId="4287585D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9D">
              <w:t>Nome de cada cliente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A191F9" w14:textId="3D1492C1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6E9D">
              <w:t>nvarchar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69C0D1" w14:textId="594ED9EB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16F714" w14:textId="410AE41D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119C59" w14:textId="59DDFAE9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A7D342" w14:textId="33EF9656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60450C" w14:textId="096724FB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6D56" w14:paraId="13414761" w14:textId="77777777" w:rsidTr="00EF47A3">
        <w:tc>
          <w:tcPr>
            <w:tcW w:w="10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A5F54C" w14:textId="55026C73" w:rsidR="00AD6D56" w:rsidRDefault="00AD6D56" w:rsidP="00AD6D56">
            <w:pPr>
              <w:spacing w:after="0" w:line="240" w:lineRule="auto"/>
            </w:pPr>
            <w:r w:rsidRPr="00CB6E9D">
              <w:t xml:space="preserve">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C03CF4" w14:textId="59076B9E" w:rsidR="00AD6D56" w:rsidRDefault="00AD6D56" w:rsidP="00AD6D56">
            <w:pPr>
              <w:spacing w:after="0" w:line="240" w:lineRule="auto"/>
            </w:pPr>
            <w:r w:rsidRPr="00CB6E9D">
              <w:t>100 carateres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EF1609" w14:textId="0CB85F33" w:rsidR="00AD6D56" w:rsidRDefault="00AD6D56" w:rsidP="00AD6D56">
            <w:pPr>
              <w:spacing w:after="0" w:line="240" w:lineRule="auto"/>
            </w:pPr>
            <w:r w:rsidRPr="00CB6E9D">
              <w:t xml:space="preserve"> -</w:t>
            </w:r>
          </w:p>
        </w:tc>
        <w:tc>
          <w:tcPr>
            <w:tcW w:w="9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2D365A" w14:textId="1828CFFE" w:rsidR="00AD6D56" w:rsidRDefault="00AD6D56" w:rsidP="00AD6D56">
            <w:pPr>
              <w:spacing w:after="0" w:line="240" w:lineRule="auto"/>
            </w:pPr>
            <w:r w:rsidRPr="00CB6E9D">
              <w:t xml:space="preserve"> -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8B07CB" w14:textId="70BFFA0B" w:rsidR="00AD6D56" w:rsidRDefault="00AD6D56" w:rsidP="00AD6D56">
            <w:pPr>
              <w:spacing w:after="0" w:line="240" w:lineRule="auto"/>
            </w:pPr>
            <w:r w:rsidRPr="00CB6E9D">
              <w:t>Sim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B6BC34" w14:textId="0FE86FBC" w:rsidR="00AD6D56" w:rsidRDefault="00AD6D56" w:rsidP="00AD6D56">
            <w:pPr>
              <w:spacing w:after="0" w:line="240" w:lineRule="auto"/>
            </w:pPr>
            <w:r w:rsidRPr="00CB6E9D">
              <w:t>Não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5EFF57" w14:textId="77777777" w:rsidR="00AD6D56" w:rsidRDefault="00AD6D56" w:rsidP="00AD6D56">
            <w:pPr>
              <w:spacing w:after="0" w:line="240" w:lineRule="auto"/>
            </w:pPr>
          </w:p>
        </w:tc>
        <w:tc>
          <w:tcPr>
            <w:tcW w:w="11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768E63" w14:textId="77777777" w:rsidR="00AD6D56" w:rsidRDefault="00AD6D56" w:rsidP="00AD6D56">
            <w:pPr>
              <w:spacing w:after="0" w:line="240" w:lineRule="auto"/>
            </w:pPr>
          </w:p>
        </w:tc>
      </w:tr>
      <w:tr w:rsidR="00AD6D56" w14:paraId="46CE2F6E" w14:textId="77777777" w:rsidTr="00EF47A3">
        <w:tc>
          <w:tcPr>
            <w:tcW w:w="10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D1803E" w14:textId="63133CF6" w:rsidR="00AD6D56" w:rsidRDefault="00AD6D56" w:rsidP="00AD6D56">
            <w:pPr>
              <w:spacing w:after="0" w:line="240" w:lineRule="auto"/>
            </w:pPr>
            <w:proofErr w:type="spellStart"/>
            <w:r w:rsidRPr="00CB6E9D">
              <w:t>Data_nascimento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31C376" w14:textId="74169603" w:rsidR="00AD6D56" w:rsidRDefault="00AD6D56" w:rsidP="00AD6D56">
            <w:pPr>
              <w:spacing w:after="0" w:line="240" w:lineRule="auto"/>
            </w:pPr>
            <w:r w:rsidRPr="00CB6E9D">
              <w:t>Data de nascimento do cliente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243FF0" w14:textId="2185D978" w:rsidR="00AD6D56" w:rsidRDefault="00AD6D56" w:rsidP="00AD6D56">
            <w:pPr>
              <w:spacing w:after="0" w:line="240" w:lineRule="auto"/>
            </w:pPr>
            <w:r w:rsidRPr="00CB6E9D">
              <w:t>date</w:t>
            </w:r>
          </w:p>
        </w:tc>
        <w:tc>
          <w:tcPr>
            <w:tcW w:w="9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B5AB42" w14:textId="26F4851F" w:rsidR="00AD6D56" w:rsidRDefault="00AD6D56" w:rsidP="00AD6D56">
            <w:pPr>
              <w:spacing w:after="0" w:line="240" w:lineRule="auto"/>
            </w:pPr>
            <w:r w:rsidRPr="00CB6E9D">
              <w:t xml:space="preserve"> -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77F158" w14:textId="0DA3B667" w:rsidR="00AD6D56" w:rsidRDefault="00AD6D56" w:rsidP="00AD6D56">
            <w:pPr>
              <w:spacing w:after="0" w:line="240" w:lineRule="auto"/>
            </w:pPr>
            <w:r w:rsidRPr="00CB6E9D">
              <w:t xml:space="preserve"> -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72AC2A" w14:textId="5C995379" w:rsidR="00AD6D56" w:rsidRDefault="00AD6D56" w:rsidP="00AD6D56">
            <w:pPr>
              <w:spacing w:after="0" w:line="240" w:lineRule="auto"/>
            </w:pPr>
            <w:r w:rsidRPr="00CB6E9D">
              <w:t xml:space="preserve">- 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439004" w14:textId="012442CB" w:rsidR="00AD6D56" w:rsidRDefault="00AD6D56" w:rsidP="00AD6D56">
            <w:pPr>
              <w:spacing w:after="0" w:line="240" w:lineRule="auto"/>
            </w:pPr>
            <w:r w:rsidRPr="00CB6E9D">
              <w:t>Sim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F8AB3E" w14:textId="6723268F" w:rsidR="00AD6D56" w:rsidRDefault="00AD6D56" w:rsidP="00AD6D56">
            <w:pPr>
              <w:spacing w:after="0" w:line="240" w:lineRule="auto"/>
            </w:pPr>
            <w:r w:rsidRPr="00CB6E9D">
              <w:t>Não</w:t>
            </w:r>
          </w:p>
        </w:tc>
      </w:tr>
      <w:tr w:rsidR="00AD6D56" w14:paraId="477F78BD" w14:textId="77777777" w:rsidTr="00EF47A3">
        <w:tc>
          <w:tcPr>
            <w:tcW w:w="10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45BAEF" w14:textId="4A8B1A5C" w:rsidR="00AD6D56" w:rsidRDefault="00AD6D56" w:rsidP="00AD6D56">
            <w:pPr>
              <w:spacing w:after="0" w:line="240" w:lineRule="auto"/>
            </w:pPr>
            <w:r w:rsidRPr="00CB6E9D">
              <w:t>NIF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212403" w14:textId="557F1BA1" w:rsidR="00AD6D56" w:rsidRDefault="00AD6D56" w:rsidP="00AD6D56">
            <w:pPr>
              <w:spacing w:after="0" w:line="240" w:lineRule="auto"/>
            </w:pPr>
            <w:r w:rsidRPr="00CB6E9D">
              <w:t>NIF do cliente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6F61FB" w14:textId="0853D206" w:rsidR="00AD6D56" w:rsidRDefault="00AD6D56" w:rsidP="00AD6D56">
            <w:pPr>
              <w:spacing w:after="0" w:line="240" w:lineRule="auto"/>
            </w:pPr>
            <w:proofErr w:type="spellStart"/>
            <w:r w:rsidRPr="00CB6E9D">
              <w:t>int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0E9A53" w14:textId="12ACDE30" w:rsidR="00AD6D56" w:rsidRDefault="00AD6D56" w:rsidP="00AD6D56">
            <w:pPr>
              <w:spacing w:after="0" w:line="240" w:lineRule="auto"/>
            </w:pPr>
            <w:r w:rsidRPr="00CB6E9D">
              <w:t>9 dígitos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432836" w14:textId="0CD49F26" w:rsidR="00AD6D56" w:rsidRDefault="00AD6D56" w:rsidP="00AD6D56">
            <w:pPr>
              <w:spacing w:after="0" w:line="240" w:lineRule="auto"/>
            </w:pPr>
            <w:r w:rsidRPr="00CB6E9D">
              <w:t>NIF LIKE '[0-</w:t>
            </w:r>
            <w:proofErr w:type="gramStart"/>
            <w:r w:rsidRPr="00CB6E9D">
              <w:t>9][</w:t>
            </w:r>
            <w:proofErr w:type="gramEnd"/>
            <w:r w:rsidRPr="00CB6E9D">
              <w:t>0-9][0-9][0-9][0-9][0-9][0-9][0-9][0-9]'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6A7E97" w14:textId="77777777" w:rsidR="00AD6D56" w:rsidRDefault="00AD6D56" w:rsidP="00AD6D56">
            <w:pPr>
              <w:spacing w:after="0" w:line="240" w:lineRule="auto"/>
            </w:pPr>
          </w:p>
        </w:tc>
        <w:tc>
          <w:tcPr>
            <w:tcW w:w="11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873651" w14:textId="77777777" w:rsidR="00AD6D56" w:rsidRDefault="00AD6D56" w:rsidP="00AD6D56">
            <w:pPr>
              <w:spacing w:after="0" w:line="240" w:lineRule="auto"/>
            </w:pPr>
          </w:p>
        </w:tc>
        <w:tc>
          <w:tcPr>
            <w:tcW w:w="11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3BA03F" w14:textId="77777777" w:rsidR="00AD6D56" w:rsidRDefault="00AD6D56" w:rsidP="00AD6D56">
            <w:pPr>
              <w:spacing w:after="0" w:line="240" w:lineRule="auto"/>
            </w:pPr>
          </w:p>
        </w:tc>
      </w:tr>
      <w:tr w:rsidR="00AD6D56" w14:paraId="2D27D900" w14:textId="77777777" w:rsidTr="00EF47A3">
        <w:tc>
          <w:tcPr>
            <w:tcW w:w="10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754C61" w14:textId="53EA21C3" w:rsidR="00AD6D56" w:rsidRDefault="00AD6D56" w:rsidP="00AD6D56">
            <w:pPr>
              <w:spacing w:after="0" w:line="240" w:lineRule="auto"/>
            </w:pPr>
            <w:r w:rsidRPr="00CB6E9D">
              <w:t xml:space="preserve">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000AB1" w14:textId="581E0F14" w:rsidR="00AD6D56" w:rsidRDefault="00AD6D56" w:rsidP="00AD6D56">
            <w:pPr>
              <w:spacing w:after="0" w:line="240" w:lineRule="auto"/>
            </w:pPr>
            <w:r w:rsidRPr="00CB6E9D">
              <w:t xml:space="preserve">-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A6FFE5" w14:textId="143558EC" w:rsidR="00AD6D56" w:rsidRDefault="00AD6D56" w:rsidP="00AD6D56">
            <w:pPr>
              <w:spacing w:after="0" w:line="240" w:lineRule="auto"/>
            </w:pPr>
            <w:r w:rsidRPr="00CB6E9D">
              <w:t>Sim</w:t>
            </w:r>
          </w:p>
        </w:tc>
        <w:tc>
          <w:tcPr>
            <w:tcW w:w="9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B3B4A2" w14:textId="5DA1035D" w:rsidR="00AD6D56" w:rsidRDefault="00AD6D56" w:rsidP="00AD6D56">
            <w:pPr>
              <w:spacing w:after="0" w:line="240" w:lineRule="auto"/>
            </w:pPr>
            <w:r w:rsidRPr="00CB6E9D">
              <w:t>Sim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25666C" w14:textId="77777777" w:rsidR="00AD6D56" w:rsidRDefault="00AD6D56" w:rsidP="00AD6D56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D70038" w14:textId="77777777" w:rsidR="00AD6D56" w:rsidRDefault="00AD6D56" w:rsidP="00AD6D56">
            <w:pPr>
              <w:spacing w:after="0" w:line="240" w:lineRule="auto"/>
            </w:pPr>
          </w:p>
        </w:tc>
        <w:tc>
          <w:tcPr>
            <w:tcW w:w="11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304D05" w14:textId="77777777" w:rsidR="00AD6D56" w:rsidRDefault="00AD6D56" w:rsidP="00AD6D56">
            <w:pPr>
              <w:spacing w:after="0" w:line="240" w:lineRule="auto"/>
            </w:pPr>
          </w:p>
        </w:tc>
        <w:tc>
          <w:tcPr>
            <w:tcW w:w="11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078937" w14:textId="77777777" w:rsidR="00AD6D56" w:rsidRDefault="00AD6D56" w:rsidP="00AD6D56">
            <w:pPr>
              <w:spacing w:after="0" w:line="240" w:lineRule="auto"/>
            </w:pPr>
          </w:p>
        </w:tc>
      </w:tr>
      <w:tr w:rsidR="00AD6D56" w14:paraId="78C9B83C" w14:textId="77777777" w:rsidTr="00EF47A3">
        <w:tc>
          <w:tcPr>
            <w:tcW w:w="10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979B6E" w14:textId="050AF861" w:rsidR="00AD6D56" w:rsidRDefault="00AD6D56" w:rsidP="00AD6D56">
            <w:pPr>
              <w:spacing w:after="0" w:line="240" w:lineRule="auto"/>
            </w:pPr>
            <w:r w:rsidRPr="00CB6E9D">
              <w:t>Morada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32913F" w14:textId="10E762CE" w:rsidR="00AD6D56" w:rsidRDefault="00AD6D56" w:rsidP="00AD6D56">
            <w:pPr>
              <w:spacing w:after="0" w:line="240" w:lineRule="auto"/>
            </w:pPr>
            <w:r w:rsidRPr="00CB6E9D">
              <w:t>Morada do cliente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FADFE6" w14:textId="17C629D8" w:rsidR="00AD6D56" w:rsidRDefault="00AD6D56" w:rsidP="00AD6D56">
            <w:pPr>
              <w:spacing w:after="0" w:line="240" w:lineRule="auto"/>
            </w:pPr>
            <w:proofErr w:type="spellStart"/>
            <w:r w:rsidRPr="00CB6E9D">
              <w:t>nvarchar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6C555D" w14:textId="77777777" w:rsidR="00AD6D56" w:rsidRDefault="00AD6D56" w:rsidP="00AD6D56">
            <w:pPr>
              <w:spacing w:after="0" w:line="240" w:lineRule="auto"/>
            </w:pPr>
          </w:p>
        </w:tc>
        <w:tc>
          <w:tcPr>
            <w:tcW w:w="11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13D6AF" w14:textId="77777777" w:rsidR="00AD6D56" w:rsidRDefault="00AD6D56" w:rsidP="00AD6D56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1FC1D3" w14:textId="77777777" w:rsidR="00AD6D56" w:rsidRDefault="00AD6D56" w:rsidP="00AD6D56">
            <w:pPr>
              <w:spacing w:after="0" w:line="240" w:lineRule="auto"/>
            </w:pPr>
          </w:p>
        </w:tc>
        <w:tc>
          <w:tcPr>
            <w:tcW w:w="11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5BBC15" w14:textId="77777777" w:rsidR="00AD6D56" w:rsidRDefault="00AD6D56" w:rsidP="00AD6D56">
            <w:pPr>
              <w:spacing w:after="0" w:line="240" w:lineRule="auto"/>
            </w:pPr>
          </w:p>
        </w:tc>
        <w:tc>
          <w:tcPr>
            <w:tcW w:w="11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4B31FD" w14:textId="77777777" w:rsidR="00AD6D56" w:rsidRDefault="00AD6D56" w:rsidP="00AD6D56">
            <w:pPr>
              <w:spacing w:after="0" w:line="240" w:lineRule="auto"/>
            </w:pPr>
          </w:p>
        </w:tc>
      </w:tr>
      <w:tr w:rsidR="00AD6D56" w14:paraId="050469A9" w14:textId="77777777" w:rsidTr="00EF47A3">
        <w:tc>
          <w:tcPr>
            <w:tcW w:w="10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170983" w14:textId="283FEF01" w:rsidR="00AD6D56" w:rsidRDefault="00AD6D56" w:rsidP="00AD6D56">
            <w:pPr>
              <w:spacing w:after="0" w:line="240" w:lineRule="auto"/>
            </w:pPr>
            <w:r w:rsidRPr="00CB6E9D">
              <w:t xml:space="preserve">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D4B963" w14:textId="37C0C14C" w:rsidR="00AD6D56" w:rsidRDefault="00AD6D56" w:rsidP="00AD6D56">
            <w:pPr>
              <w:spacing w:after="0" w:line="240" w:lineRule="auto"/>
            </w:pPr>
            <w:r w:rsidRPr="00CB6E9D">
              <w:t>200 carateres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D8D9CA" w14:textId="78C44278" w:rsidR="00AD6D56" w:rsidRDefault="00AD6D56" w:rsidP="00AD6D56">
            <w:pPr>
              <w:spacing w:after="0" w:line="240" w:lineRule="auto"/>
            </w:pPr>
            <w:r w:rsidRPr="00CB6E9D">
              <w:t xml:space="preserve"> </w:t>
            </w:r>
          </w:p>
        </w:tc>
        <w:tc>
          <w:tcPr>
            <w:tcW w:w="9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27F786" w14:textId="1C36E8D6" w:rsidR="00AD6D56" w:rsidRDefault="00AD6D56" w:rsidP="00AD6D56">
            <w:pPr>
              <w:spacing w:after="0" w:line="240" w:lineRule="auto"/>
            </w:pPr>
            <w:r w:rsidRPr="00CB6E9D">
              <w:t xml:space="preserve"> 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4F7AB0" w14:textId="018F1B4F" w:rsidR="00AD6D56" w:rsidRDefault="00AD6D56" w:rsidP="00AD6D56">
            <w:pPr>
              <w:spacing w:after="0" w:line="240" w:lineRule="auto"/>
            </w:pPr>
            <w:r w:rsidRPr="00CB6E9D">
              <w:t>Sim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2295D2" w14:textId="6A1756B3" w:rsidR="00AD6D56" w:rsidRDefault="00AD6D56" w:rsidP="00AD6D56">
            <w:pPr>
              <w:spacing w:after="0" w:line="240" w:lineRule="auto"/>
            </w:pPr>
            <w:r w:rsidRPr="00CB6E9D">
              <w:t>Não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DA51A3" w14:textId="77777777" w:rsidR="00AD6D56" w:rsidRDefault="00AD6D56" w:rsidP="00AD6D56">
            <w:pPr>
              <w:spacing w:after="0" w:line="240" w:lineRule="auto"/>
            </w:pPr>
          </w:p>
        </w:tc>
        <w:tc>
          <w:tcPr>
            <w:tcW w:w="11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7AA479" w14:textId="77777777" w:rsidR="00AD6D56" w:rsidRDefault="00AD6D56" w:rsidP="00AD6D56">
            <w:pPr>
              <w:spacing w:after="0" w:line="240" w:lineRule="auto"/>
            </w:pPr>
          </w:p>
        </w:tc>
      </w:tr>
      <w:tr w:rsidR="00AD6D56" w14:paraId="6CEB9D1A" w14:textId="77777777" w:rsidTr="00EF47A3">
        <w:tc>
          <w:tcPr>
            <w:tcW w:w="10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41A055" w14:textId="117F2F48" w:rsidR="00AD6D56" w:rsidRDefault="00AD6D56" w:rsidP="00AD6D56">
            <w:pPr>
              <w:spacing w:after="0" w:line="240" w:lineRule="auto"/>
            </w:pPr>
            <w:r w:rsidRPr="00CB6E9D">
              <w:t>Telemóvel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B0A5B6" w14:textId="23BEBD88" w:rsidR="00AD6D56" w:rsidRDefault="00AD6D56" w:rsidP="00AD6D56">
            <w:pPr>
              <w:spacing w:after="0" w:line="240" w:lineRule="auto"/>
            </w:pPr>
            <w:r w:rsidRPr="00CB6E9D">
              <w:t>Número de telemóvel do cliente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D1FFDF" w14:textId="6779DEC6" w:rsidR="00AD6D56" w:rsidRDefault="00AD6D56" w:rsidP="00AD6D56">
            <w:pPr>
              <w:spacing w:after="0" w:line="240" w:lineRule="auto"/>
            </w:pPr>
            <w:proofErr w:type="spellStart"/>
            <w:r w:rsidRPr="00CB6E9D">
              <w:t>int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51F62A" w14:textId="49644000" w:rsidR="00AD6D56" w:rsidRDefault="00AD6D56" w:rsidP="00AD6D56">
            <w:pPr>
              <w:spacing w:after="0" w:line="240" w:lineRule="auto"/>
            </w:pPr>
            <w:r w:rsidRPr="00CB6E9D">
              <w:t>9 dígitos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5D6F2B" w14:textId="25F81352" w:rsidR="00AD6D56" w:rsidRDefault="00AD6D56" w:rsidP="00AD6D56">
            <w:pPr>
              <w:spacing w:after="0" w:line="240" w:lineRule="auto"/>
            </w:pPr>
            <w:r w:rsidRPr="00CB6E9D">
              <w:t xml:space="preserve"> </w:t>
            </w:r>
            <w:proofErr w:type="spellStart"/>
            <w:r w:rsidRPr="00CB6E9D">
              <w:t>Telemovel</w:t>
            </w:r>
            <w:proofErr w:type="spellEnd"/>
            <w:r w:rsidRPr="00CB6E9D">
              <w:t xml:space="preserve"> </w:t>
            </w:r>
            <w:proofErr w:type="spellStart"/>
            <w:r w:rsidRPr="00CB6E9D">
              <w:t>like</w:t>
            </w:r>
            <w:proofErr w:type="spellEnd"/>
            <w:r w:rsidRPr="00CB6E9D">
              <w:t xml:space="preserve"> '9[</w:t>
            </w:r>
            <w:proofErr w:type="gramStart"/>
            <w:r w:rsidRPr="00CB6E9D">
              <w:t>1236][</w:t>
            </w:r>
            <w:proofErr w:type="gramEnd"/>
            <w:r w:rsidRPr="00CB6E9D">
              <w:t>0-9][0-9][0-9][0-9][0-9][0-9][0-9]'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7E8A27" w14:textId="390A0A08" w:rsidR="00AD6D56" w:rsidRDefault="00AD6D56" w:rsidP="00AD6D56">
            <w:pPr>
              <w:spacing w:after="0" w:line="240" w:lineRule="auto"/>
            </w:pPr>
            <w:r w:rsidRPr="00CB6E9D">
              <w:t xml:space="preserve"> 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86E995" w14:textId="512F9532" w:rsidR="00AD6D56" w:rsidRDefault="00AD6D56" w:rsidP="00AD6D56">
            <w:pPr>
              <w:spacing w:after="0" w:line="240" w:lineRule="auto"/>
            </w:pPr>
            <w:r w:rsidRPr="00CB6E9D">
              <w:t>Sim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BBFD27" w14:textId="297B7329" w:rsidR="00AD6D56" w:rsidRDefault="00AD6D56" w:rsidP="00AD6D56">
            <w:pPr>
              <w:spacing w:after="0" w:line="240" w:lineRule="auto"/>
            </w:pPr>
            <w:r w:rsidRPr="00CB6E9D">
              <w:t>Não</w:t>
            </w:r>
          </w:p>
        </w:tc>
      </w:tr>
      <w:tr w:rsidR="00AD6D56" w14:paraId="1FF1EBD0" w14:textId="77777777" w:rsidTr="00EF47A3">
        <w:tc>
          <w:tcPr>
            <w:tcW w:w="10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F6E9C7" w14:textId="43670830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9D">
              <w:t>Email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735089" w14:textId="5F72C09A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9D">
              <w:t>Email do cliente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E5580F" w14:textId="37B16D80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6E9D">
              <w:t>nvarchar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700B71" w14:textId="2CC290DB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73DFA5" w14:textId="3F3BF4BB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577E81" w14:textId="7A28753C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9CF23C" w14:textId="7D266DB0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059354" w14:textId="464AF28C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80C65B" w14:textId="77777777" w:rsidR="00AD6D56" w:rsidRPr="00AD6D56" w:rsidRDefault="00AD6D56" w:rsidP="00AD6D56">
      <w:pPr>
        <w:shd w:val="clear" w:color="auto" w:fill="FFFFFF"/>
        <w:spacing w:before="240" w:after="240"/>
        <w:jc w:val="center"/>
        <w:rPr>
          <w:rFonts w:ascii="Arial" w:eastAsia="Arial" w:hAnsi="Arial" w:cs="Arial"/>
          <w:sz w:val="20"/>
          <w:szCs w:val="20"/>
        </w:rPr>
      </w:pPr>
      <w:r w:rsidRPr="00AD6D56">
        <w:rPr>
          <w:rFonts w:ascii="Arial" w:eastAsia="Arial" w:hAnsi="Arial" w:cs="Arial"/>
          <w:sz w:val="20"/>
          <w:szCs w:val="20"/>
        </w:rPr>
        <w:t> </w:t>
      </w:r>
    </w:p>
    <w:p w14:paraId="49F98C47" w14:textId="77777777" w:rsidR="00E60A31" w:rsidRDefault="002B1FF5">
      <w:pPr>
        <w:shd w:val="clear" w:color="auto" w:fill="FFFFFF"/>
        <w:spacing w:before="240" w:after="24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058750CB" w14:textId="77777777" w:rsidR="00E60A31" w:rsidRDefault="00E60A31">
      <w:pPr>
        <w:shd w:val="clear" w:color="auto" w:fill="FFFFFF"/>
        <w:spacing w:after="0"/>
        <w:jc w:val="center"/>
      </w:pPr>
    </w:p>
    <w:p w14:paraId="33333CC9" w14:textId="77777777" w:rsidR="00E60A31" w:rsidRDefault="002B1FF5">
      <w:pPr>
        <w:shd w:val="clear" w:color="auto" w:fill="FFFFFF"/>
        <w:spacing w:after="0"/>
      </w:pPr>
      <w:r>
        <w:t xml:space="preserve"> </w:t>
      </w:r>
    </w:p>
    <w:p w14:paraId="4FAFB7F8" w14:textId="77777777" w:rsidR="00E60A31" w:rsidRDefault="002B1FF5">
      <w:pPr>
        <w:shd w:val="clear" w:color="auto" w:fill="FFFFFF"/>
        <w:spacing w:after="0"/>
      </w:pPr>
      <w:r>
        <w:t xml:space="preserve"> </w:t>
      </w:r>
    </w:p>
    <w:p w14:paraId="7B3791BE" w14:textId="77777777" w:rsidR="00434F0C" w:rsidRDefault="00434F0C">
      <w:pPr>
        <w:rPr>
          <w:b/>
          <w:sz w:val="28"/>
          <w:szCs w:val="28"/>
        </w:rPr>
      </w:pPr>
      <w:bookmarkStart w:id="17" w:name="_697m88syicay" w:colFirst="0" w:colLast="0"/>
      <w:bookmarkEnd w:id="17"/>
      <w:r>
        <w:br w:type="page"/>
      </w:r>
    </w:p>
    <w:p w14:paraId="233193D7" w14:textId="4C92E8A6" w:rsidR="00E60A31" w:rsidRDefault="002B1FF5" w:rsidP="00434F0C">
      <w:pPr>
        <w:pStyle w:val="Ttulo2"/>
        <w:numPr>
          <w:ilvl w:val="0"/>
          <w:numId w:val="1"/>
        </w:numPr>
        <w:shd w:val="clear" w:color="auto" w:fill="FFFFFF"/>
      </w:pPr>
      <w:bookmarkStart w:id="18" w:name="_Toc64283116"/>
      <w:r>
        <w:lastRenderedPageBreak/>
        <w:t>Entidade Funcionários</w:t>
      </w:r>
      <w:bookmarkEnd w:id="18"/>
      <w:r>
        <w:t xml:space="preserve"> </w:t>
      </w:r>
    </w:p>
    <w:p w14:paraId="4001646A" w14:textId="799C76E3" w:rsidR="00E60A31" w:rsidRDefault="00E60A31"/>
    <w:tbl>
      <w:tblPr>
        <w:tblStyle w:val="a5"/>
        <w:tblW w:w="8923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23"/>
      </w:tblGrid>
      <w:tr w:rsidR="00AD6D56" w14:paraId="77A95B2B" w14:textId="77777777" w:rsidTr="00EF47A3">
        <w:tc>
          <w:tcPr>
            <w:tcW w:w="8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</w:tcPr>
          <w:p w14:paraId="7DD536EF" w14:textId="5ECD6E08" w:rsidR="00AD6D56" w:rsidRDefault="00AD6D56" w:rsidP="00EF4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Funcionarios</w:t>
            </w:r>
            <w:proofErr w:type="spellEnd"/>
            <w:r>
              <w:t> </w:t>
            </w:r>
          </w:p>
        </w:tc>
      </w:tr>
      <w:tr w:rsidR="00AD6D56" w14:paraId="369F9F96" w14:textId="77777777" w:rsidTr="00EF47A3">
        <w:tc>
          <w:tcPr>
            <w:tcW w:w="892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1B8A91" w14:textId="0A031BED" w:rsidR="00AD6D56" w:rsidRPr="00AD6D56" w:rsidRDefault="00AD6D56" w:rsidP="00AD6D56">
            <w:pPr>
              <w:spacing w:before="240" w:after="240"/>
            </w:pPr>
            <w:r>
              <w:t>Nesta entidade ficam armazenadas todas as informações relativas aos Funcionários</w:t>
            </w:r>
          </w:p>
        </w:tc>
      </w:tr>
    </w:tbl>
    <w:p w14:paraId="24BA1F33" w14:textId="77777777" w:rsidR="00AD6D56" w:rsidRDefault="00AD6D56" w:rsidP="00AD6D56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t> </w:t>
      </w:r>
    </w:p>
    <w:tbl>
      <w:tblPr>
        <w:tblStyle w:val="a6"/>
        <w:tblW w:w="8923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6"/>
        <w:gridCol w:w="1443"/>
        <w:gridCol w:w="1009"/>
        <w:gridCol w:w="906"/>
        <w:gridCol w:w="1154"/>
        <w:gridCol w:w="1005"/>
        <w:gridCol w:w="1159"/>
        <w:gridCol w:w="1161"/>
      </w:tblGrid>
      <w:tr w:rsidR="00AD6D56" w14:paraId="35FFFE1F" w14:textId="77777777" w:rsidTr="00EF47A3">
        <w:tc>
          <w:tcPr>
            <w:tcW w:w="1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134BBBF9" w14:textId="77777777" w:rsidR="00AD6D56" w:rsidRDefault="00AD6D56" w:rsidP="00EF4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Nome</w:t>
            </w:r>
          </w:p>
        </w:tc>
        <w:tc>
          <w:tcPr>
            <w:tcW w:w="144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5B770E21" w14:textId="77777777" w:rsidR="00AD6D56" w:rsidRDefault="00AD6D56" w:rsidP="00EF4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Descrição</w:t>
            </w:r>
          </w:p>
        </w:tc>
        <w:tc>
          <w:tcPr>
            <w:tcW w:w="10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0165FD8E" w14:textId="77777777" w:rsidR="00AD6D56" w:rsidRDefault="00AD6D56" w:rsidP="00EF4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Tipo de Dados</w:t>
            </w:r>
          </w:p>
        </w:tc>
        <w:tc>
          <w:tcPr>
            <w:tcW w:w="9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40BCE3D6" w14:textId="77777777" w:rsidR="00AD6D56" w:rsidRDefault="00AD6D56" w:rsidP="00EF4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Tamanho</w:t>
            </w:r>
          </w:p>
        </w:tc>
        <w:tc>
          <w:tcPr>
            <w:tcW w:w="115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297D6BE0" w14:textId="77777777" w:rsidR="00AD6D56" w:rsidRDefault="00AD6D56" w:rsidP="00EF4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Restrições</w:t>
            </w:r>
          </w:p>
        </w:tc>
        <w:tc>
          <w:tcPr>
            <w:tcW w:w="10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4BA03B3A" w14:textId="77777777" w:rsidR="00AD6D56" w:rsidRDefault="00AD6D56" w:rsidP="00EF4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Chave</w:t>
            </w:r>
          </w:p>
        </w:tc>
        <w:tc>
          <w:tcPr>
            <w:tcW w:w="1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5D0D0B84" w14:textId="77777777" w:rsidR="00AD6D56" w:rsidRDefault="00AD6D56" w:rsidP="00EF4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Obrigatório</w:t>
            </w:r>
          </w:p>
        </w:tc>
        <w:tc>
          <w:tcPr>
            <w:tcW w:w="11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587FB2EC" w14:textId="77777777" w:rsidR="00AD6D56" w:rsidRDefault="00AD6D56" w:rsidP="00EF4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Único</w:t>
            </w:r>
          </w:p>
        </w:tc>
      </w:tr>
      <w:tr w:rsidR="00AD6D56" w14:paraId="3B15557E" w14:textId="77777777" w:rsidTr="00EF47A3">
        <w:tc>
          <w:tcPr>
            <w:tcW w:w="10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C4C4CD" w14:textId="32421EB7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012F">
              <w:t>Funcionario_Id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BEC8A2" w14:textId="1AFA59CB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12F">
              <w:t>Identificador de cada funcionário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23D8BB" w14:textId="492B858D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012F">
              <w:t>int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3E245F" w14:textId="52A9809A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12F">
              <w:t xml:space="preserve"> 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063152" w14:textId="58BBF584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12F"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9EE457" w14:textId="09B34829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12F">
              <w:t>Chave Primária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AAB75E" w14:textId="70BAF97D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12F">
              <w:t>Sim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498237" w14:textId="7DEA95F8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12F">
              <w:t>Sim</w:t>
            </w:r>
          </w:p>
        </w:tc>
      </w:tr>
      <w:tr w:rsidR="00AD6D56" w14:paraId="342693CF" w14:textId="77777777" w:rsidTr="00EF47A3">
        <w:tc>
          <w:tcPr>
            <w:tcW w:w="10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7D90A0" w14:textId="27784BE0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12F">
              <w:t>Nome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221966" w14:textId="20AE7144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12F">
              <w:t>Nome de cada funcionário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353EA4" w14:textId="1D747749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012F">
              <w:t>nvarchar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B0D23A" w14:textId="77777777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7DBAD7" w14:textId="77777777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756D53" w14:textId="77777777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EFCADE" w14:textId="77777777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467C98" w14:textId="77777777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6D56" w14:paraId="794E90C9" w14:textId="77777777" w:rsidTr="00EF47A3">
        <w:tc>
          <w:tcPr>
            <w:tcW w:w="10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0135B4" w14:textId="5C55B6A4" w:rsidR="00AD6D56" w:rsidRDefault="00AD6D56" w:rsidP="00AD6D56">
            <w:pPr>
              <w:spacing w:after="0" w:line="240" w:lineRule="auto"/>
            </w:pPr>
            <w:r w:rsidRPr="0044012F">
              <w:t xml:space="preserve">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761B80" w14:textId="187323B1" w:rsidR="00AD6D56" w:rsidRDefault="00AD6D56" w:rsidP="00AD6D56">
            <w:pPr>
              <w:spacing w:after="0" w:line="240" w:lineRule="auto"/>
            </w:pPr>
            <w:r w:rsidRPr="0044012F">
              <w:t>100 carateres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09C090" w14:textId="1A297EF6" w:rsidR="00AD6D56" w:rsidRDefault="00AD6D56" w:rsidP="00AD6D56">
            <w:pPr>
              <w:spacing w:after="0" w:line="240" w:lineRule="auto"/>
            </w:pPr>
            <w:r w:rsidRPr="0044012F">
              <w:t xml:space="preserve"> </w:t>
            </w:r>
          </w:p>
        </w:tc>
        <w:tc>
          <w:tcPr>
            <w:tcW w:w="9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2D1D98" w14:textId="06D7C641" w:rsidR="00AD6D56" w:rsidRDefault="00AD6D56" w:rsidP="00AD6D56">
            <w:pPr>
              <w:spacing w:after="0" w:line="240" w:lineRule="auto"/>
            </w:pPr>
            <w:r w:rsidRPr="0044012F">
              <w:t xml:space="preserve"> 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D51C6C" w14:textId="3016CA30" w:rsidR="00AD6D56" w:rsidRDefault="00AD6D56" w:rsidP="00AD6D56">
            <w:pPr>
              <w:spacing w:after="0" w:line="240" w:lineRule="auto"/>
            </w:pPr>
            <w:r w:rsidRPr="0044012F">
              <w:t>Sim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B02AAA" w14:textId="3638EC44" w:rsidR="00AD6D56" w:rsidRDefault="00AD6D56" w:rsidP="00AD6D56">
            <w:pPr>
              <w:spacing w:after="0" w:line="240" w:lineRule="auto"/>
            </w:pPr>
            <w:r w:rsidRPr="0044012F">
              <w:t>Não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615D8D" w14:textId="77777777" w:rsidR="00AD6D56" w:rsidRDefault="00AD6D56" w:rsidP="00AD6D56">
            <w:pPr>
              <w:spacing w:after="0" w:line="240" w:lineRule="auto"/>
            </w:pPr>
          </w:p>
        </w:tc>
        <w:tc>
          <w:tcPr>
            <w:tcW w:w="11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4EC0FD" w14:textId="77777777" w:rsidR="00AD6D56" w:rsidRDefault="00AD6D56" w:rsidP="00AD6D56">
            <w:pPr>
              <w:spacing w:after="0" w:line="240" w:lineRule="auto"/>
            </w:pPr>
          </w:p>
        </w:tc>
      </w:tr>
      <w:tr w:rsidR="00AD6D56" w14:paraId="2053A426" w14:textId="77777777" w:rsidTr="00EF47A3">
        <w:tc>
          <w:tcPr>
            <w:tcW w:w="10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1557EB" w14:textId="0BDB094F" w:rsidR="00AD6D56" w:rsidRDefault="00AD6D56" w:rsidP="00AD6D56">
            <w:pPr>
              <w:spacing w:after="0" w:line="240" w:lineRule="auto"/>
            </w:pPr>
            <w:proofErr w:type="spellStart"/>
            <w:r w:rsidRPr="0044012F">
              <w:t>Data_Nascimento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DAB79A" w14:textId="52E50559" w:rsidR="00AD6D56" w:rsidRDefault="00AD6D56" w:rsidP="00AD6D56">
            <w:pPr>
              <w:spacing w:after="0" w:line="240" w:lineRule="auto"/>
            </w:pPr>
            <w:r w:rsidRPr="0044012F">
              <w:t>Data de nascimento do funcionário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C251A1" w14:textId="3BC5CBD4" w:rsidR="00AD6D56" w:rsidRDefault="00AD6D56" w:rsidP="00AD6D56">
            <w:pPr>
              <w:spacing w:after="0" w:line="240" w:lineRule="auto"/>
            </w:pPr>
            <w:r w:rsidRPr="0044012F">
              <w:t>date</w:t>
            </w:r>
          </w:p>
        </w:tc>
        <w:tc>
          <w:tcPr>
            <w:tcW w:w="9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C280A8" w14:textId="05A6195A" w:rsidR="00AD6D56" w:rsidRDefault="00AD6D56" w:rsidP="00AD6D56">
            <w:pPr>
              <w:spacing w:after="0" w:line="240" w:lineRule="auto"/>
            </w:pPr>
            <w:r w:rsidRPr="0044012F">
              <w:t xml:space="preserve"> 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CE6779" w14:textId="0F55E67C" w:rsidR="00AD6D56" w:rsidRDefault="00AD6D56" w:rsidP="00AD6D56">
            <w:pPr>
              <w:spacing w:after="0" w:line="240" w:lineRule="auto"/>
            </w:pPr>
            <w:r w:rsidRPr="0044012F"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6480DE" w14:textId="2AC0D518" w:rsidR="00AD6D56" w:rsidRDefault="00AD6D56" w:rsidP="00AD6D56">
            <w:pPr>
              <w:spacing w:after="0" w:line="240" w:lineRule="auto"/>
            </w:pPr>
            <w:r w:rsidRPr="0044012F">
              <w:t xml:space="preserve"> 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B0C4C7" w14:textId="36BC1425" w:rsidR="00AD6D56" w:rsidRDefault="00AD6D56" w:rsidP="00AD6D56">
            <w:pPr>
              <w:spacing w:after="0" w:line="240" w:lineRule="auto"/>
            </w:pPr>
            <w:r w:rsidRPr="0044012F">
              <w:t>Sim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79D100" w14:textId="6B0ECE04" w:rsidR="00AD6D56" w:rsidRDefault="00AD6D56" w:rsidP="00AD6D56">
            <w:pPr>
              <w:spacing w:after="0" w:line="240" w:lineRule="auto"/>
            </w:pPr>
            <w:r w:rsidRPr="0044012F">
              <w:t>Não</w:t>
            </w:r>
          </w:p>
        </w:tc>
      </w:tr>
      <w:tr w:rsidR="00AD6D56" w14:paraId="660F237C" w14:textId="77777777" w:rsidTr="00EF47A3">
        <w:tc>
          <w:tcPr>
            <w:tcW w:w="10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CD13A8" w14:textId="2231D567" w:rsidR="00AD6D56" w:rsidRDefault="00AD6D56" w:rsidP="00AD6D56">
            <w:pPr>
              <w:spacing w:after="0" w:line="240" w:lineRule="auto"/>
            </w:pPr>
            <w:r w:rsidRPr="0044012F">
              <w:t>Morada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77E34F" w14:textId="30DA4E19" w:rsidR="00AD6D56" w:rsidRDefault="00AD6D56" w:rsidP="00AD6D56">
            <w:pPr>
              <w:spacing w:after="0" w:line="240" w:lineRule="auto"/>
            </w:pPr>
            <w:r w:rsidRPr="0044012F">
              <w:t>Morada do funcionário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5807EB" w14:textId="1B411966" w:rsidR="00AD6D56" w:rsidRDefault="00AD6D56" w:rsidP="00AD6D56">
            <w:pPr>
              <w:spacing w:after="0" w:line="240" w:lineRule="auto"/>
            </w:pPr>
            <w:proofErr w:type="spellStart"/>
            <w:r w:rsidRPr="0044012F">
              <w:t>int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34A162" w14:textId="394254B3" w:rsidR="00AD6D56" w:rsidRDefault="00AD6D56" w:rsidP="00AD6D56">
            <w:pPr>
              <w:spacing w:after="0" w:line="240" w:lineRule="auto"/>
            </w:pPr>
            <w:r w:rsidRPr="0044012F">
              <w:t>500 carateres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1FEC5E" w14:textId="728B6519" w:rsidR="00AD6D56" w:rsidRDefault="00AD6D56" w:rsidP="00AD6D56">
            <w:pPr>
              <w:spacing w:after="0" w:line="240" w:lineRule="auto"/>
            </w:pPr>
            <w:r w:rsidRPr="0044012F"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BB9BBA" w14:textId="68B25F33" w:rsidR="00AD6D56" w:rsidRDefault="00AD6D56" w:rsidP="00AD6D56">
            <w:pPr>
              <w:spacing w:after="0" w:line="240" w:lineRule="auto"/>
            </w:pPr>
            <w:r w:rsidRPr="0044012F">
              <w:t xml:space="preserve"> 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5216A5" w14:textId="1DFB0FC1" w:rsidR="00AD6D56" w:rsidRDefault="00AD6D56" w:rsidP="00AD6D56">
            <w:pPr>
              <w:spacing w:after="0" w:line="240" w:lineRule="auto"/>
            </w:pPr>
            <w:r w:rsidRPr="0044012F">
              <w:t>Sim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3B9D53" w14:textId="43982BFD" w:rsidR="00AD6D56" w:rsidRDefault="00AD6D56" w:rsidP="00AD6D56">
            <w:pPr>
              <w:spacing w:after="0" w:line="240" w:lineRule="auto"/>
            </w:pPr>
            <w:r w:rsidRPr="0044012F">
              <w:t>Não</w:t>
            </w:r>
          </w:p>
        </w:tc>
      </w:tr>
      <w:tr w:rsidR="00AD6D56" w14:paraId="3448B42F" w14:textId="77777777" w:rsidTr="00EF47A3">
        <w:tc>
          <w:tcPr>
            <w:tcW w:w="10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D13DEF" w14:textId="06DBD95F" w:rsidR="00AD6D56" w:rsidRDefault="00AD6D56" w:rsidP="00AD6D56">
            <w:pPr>
              <w:spacing w:after="0" w:line="240" w:lineRule="auto"/>
            </w:pPr>
            <w:r w:rsidRPr="0044012F">
              <w:t>Telemóvel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41FDA0" w14:textId="0C536F11" w:rsidR="00AD6D56" w:rsidRDefault="00AD6D56" w:rsidP="00AD6D56">
            <w:pPr>
              <w:spacing w:after="0" w:line="240" w:lineRule="auto"/>
            </w:pPr>
            <w:r w:rsidRPr="0044012F">
              <w:t xml:space="preserve">Número de telemóvel do </w:t>
            </w:r>
            <w:proofErr w:type="spellStart"/>
            <w:r w:rsidRPr="0044012F">
              <w:t>funcionario</w:t>
            </w:r>
            <w:proofErr w:type="spellEnd"/>
          </w:p>
        </w:tc>
        <w:tc>
          <w:tcPr>
            <w:tcW w:w="10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ABAA14" w14:textId="4DB4FD5A" w:rsidR="00AD6D56" w:rsidRDefault="00AD6D56" w:rsidP="00AD6D56">
            <w:pPr>
              <w:spacing w:after="0" w:line="240" w:lineRule="auto"/>
            </w:pPr>
            <w:proofErr w:type="spellStart"/>
            <w:r w:rsidRPr="0044012F">
              <w:t>int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A8C1FE" w14:textId="336849BA" w:rsidR="00AD6D56" w:rsidRDefault="00AD6D56" w:rsidP="00AD6D56">
            <w:pPr>
              <w:spacing w:after="0" w:line="240" w:lineRule="auto"/>
            </w:pPr>
          </w:p>
        </w:tc>
        <w:tc>
          <w:tcPr>
            <w:tcW w:w="11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270983" w14:textId="77777777" w:rsidR="00AD6D56" w:rsidRDefault="00AD6D56" w:rsidP="00AD6D56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A4B111" w14:textId="77777777" w:rsidR="00AD6D56" w:rsidRDefault="00AD6D56" w:rsidP="00AD6D56">
            <w:pPr>
              <w:spacing w:after="0" w:line="240" w:lineRule="auto"/>
            </w:pPr>
          </w:p>
        </w:tc>
        <w:tc>
          <w:tcPr>
            <w:tcW w:w="11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29C826" w14:textId="77777777" w:rsidR="00AD6D56" w:rsidRDefault="00AD6D56" w:rsidP="00AD6D56">
            <w:pPr>
              <w:spacing w:after="0" w:line="240" w:lineRule="auto"/>
            </w:pPr>
          </w:p>
        </w:tc>
        <w:tc>
          <w:tcPr>
            <w:tcW w:w="11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F00DA8" w14:textId="77777777" w:rsidR="00AD6D56" w:rsidRDefault="00AD6D56" w:rsidP="00AD6D56">
            <w:pPr>
              <w:spacing w:after="0" w:line="240" w:lineRule="auto"/>
            </w:pPr>
          </w:p>
        </w:tc>
      </w:tr>
      <w:tr w:rsidR="00AD6D56" w14:paraId="5A74D266" w14:textId="77777777" w:rsidTr="00EF47A3">
        <w:tc>
          <w:tcPr>
            <w:tcW w:w="10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3533DB" w14:textId="5335D592" w:rsidR="00AD6D56" w:rsidRDefault="00AD6D56" w:rsidP="00AD6D56">
            <w:pPr>
              <w:spacing w:after="0" w:line="240" w:lineRule="auto"/>
            </w:pPr>
            <w:r w:rsidRPr="0044012F">
              <w:t xml:space="preserve">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134F05" w14:textId="1D12B6BB" w:rsidR="00AD6D56" w:rsidRDefault="00AD6D56" w:rsidP="00AD6D56">
            <w:pPr>
              <w:spacing w:after="0" w:line="240" w:lineRule="auto"/>
            </w:pPr>
            <w:r w:rsidRPr="0044012F">
              <w:t xml:space="preserve"> 9 dígitos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CB5353" w14:textId="75D3A1A1" w:rsidR="00AD6D56" w:rsidRDefault="00AD6D56" w:rsidP="00AD6D56">
            <w:pPr>
              <w:spacing w:after="0" w:line="240" w:lineRule="auto"/>
            </w:pPr>
            <w:r w:rsidRPr="0044012F">
              <w:t xml:space="preserve"> </w:t>
            </w:r>
            <w:proofErr w:type="spellStart"/>
            <w:r w:rsidRPr="0044012F">
              <w:t>Telemovel</w:t>
            </w:r>
            <w:proofErr w:type="spellEnd"/>
            <w:r w:rsidRPr="0044012F">
              <w:t xml:space="preserve"> </w:t>
            </w:r>
            <w:proofErr w:type="spellStart"/>
            <w:r w:rsidRPr="0044012F">
              <w:t>like</w:t>
            </w:r>
            <w:proofErr w:type="spellEnd"/>
            <w:r w:rsidRPr="0044012F">
              <w:t xml:space="preserve"> '9[</w:t>
            </w:r>
            <w:proofErr w:type="gramStart"/>
            <w:r w:rsidRPr="0044012F">
              <w:t>1236][</w:t>
            </w:r>
            <w:proofErr w:type="gramEnd"/>
            <w:r w:rsidRPr="0044012F">
              <w:t>0-9][0-9][0-9][0-9][0-9][0-9][0-9]'</w:t>
            </w:r>
          </w:p>
        </w:tc>
        <w:tc>
          <w:tcPr>
            <w:tcW w:w="9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486F31" w14:textId="77777777" w:rsidR="00AD6D56" w:rsidRDefault="00AD6D56" w:rsidP="00AD6D56">
            <w:pPr>
              <w:spacing w:after="0" w:line="240" w:lineRule="auto"/>
            </w:pPr>
          </w:p>
        </w:tc>
        <w:tc>
          <w:tcPr>
            <w:tcW w:w="11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DE950D" w14:textId="77777777" w:rsidR="00AD6D56" w:rsidRDefault="00AD6D56" w:rsidP="00AD6D56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08DCED" w14:textId="77777777" w:rsidR="00AD6D56" w:rsidRDefault="00AD6D56" w:rsidP="00AD6D56">
            <w:pPr>
              <w:spacing w:after="0" w:line="240" w:lineRule="auto"/>
            </w:pPr>
          </w:p>
        </w:tc>
        <w:tc>
          <w:tcPr>
            <w:tcW w:w="11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105BB3" w14:textId="77777777" w:rsidR="00AD6D56" w:rsidRDefault="00AD6D56" w:rsidP="00AD6D56">
            <w:pPr>
              <w:spacing w:after="0" w:line="240" w:lineRule="auto"/>
            </w:pPr>
          </w:p>
        </w:tc>
        <w:tc>
          <w:tcPr>
            <w:tcW w:w="11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9A8F36" w14:textId="77777777" w:rsidR="00AD6D56" w:rsidRDefault="00AD6D56" w:rsidP="00AD6D56">
            <w:pPr>
              <w:spacing w:after="0" w:line="240" w:lineRule="auto"/>
            </w:pPr>
          </w:p>
        </w:tc>
      </w:tr>
      <w:tr w:rsidR="00AD6D56" w14:paraId="5A1188BA" w14:textId="77777777" w:rsidTr="00EF47A3">
        <w:tc>
          <w:tcPr>
            <w:tcW w:w="10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87B00" w14:textId="52EC8843" w:rsidR="00AD6D56" w:rsidRDefault="00AD6D56" w:rsidP="00AD6D56">
            <w:pPr>
              <w:spacing w:after="0" w:line="240" w:lineRule="auto"/>
            </w:pPr>
          </w:p>
        </w:tc>
        <w:tc>
          <w:tcPr>
            <w:tcW w:w="14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537E80" w14:textId="57344609" w:rsidR="00AD6D56" w:rsidRDefault="00AD6D56" w:rsidP="00AD6D56">
            <w:pPr>
              <w:spacing w:after="0" w:line="240" w:lineRule="auto"/>
            </w:pPr>
          </w:p>
        </w:tc>
        <w:tc>
          <w:tcPr>
            <w:tcW w:w="10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28C3A0" w14:textId="0B6F9CFE" w:rsidR="00AD6D56" w:rsidRDefault="00AD6D56" w:rsidP="00AD6D56">
            <w:pPr>
              <w:spacing w:after="0" w:line="240" w:lineRule="auto"/>
            </w:pPr>
          </w:p>
        </w:tc>
        <w:tc>
          <w:tcPr>
            <w:tcW w:w="9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E5A3C5" w14:textId="53E667F5" w:rsidR="00AD6D56" w:rsidRDefault="00AD6D56" w:rsidP="00AD6D56">
            <w:pPr>
              <w:spacing w:after="0" w:line="240" w:lineRule="auto"/>
            </w:pPr>
          </w:p>
        </w:tc>
        <w:tc>
          <w:tcPr>
            <w:tcW w:w="11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C8A3D2" w14:textId="492EF7DF" w:rsidR="00AD6D56" w:rsidRDefault="00AD6D56" w:rsidP="00AD6D56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416E4F" w14:textId="29E805FF" w:rsidR="00AD6D56" w:rsidRDefault="00AD6D56" w:rsidP="00AD6D56">
            <w:pPr>
              <w:spacing w:after="0" w:line="240" w:lineRule="auto"/>
            </w:pPr>
          </w:p>
        </w:tc>
        <w:tc>
          <w:tcPr>
            <w:tcW w:w="11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3176F5" w14:textId="77777777" w:rsidR="00AD6D56" w:rsidRDefault="00AD6D56" w:rsidP="00AD6D56">
            <w:pPr>
              <w:spacing w:after="0" w:line="240" w:lineRule="auto"/>
            </w:pPr>
          </w:p>
        </w:tc>
        <w:tc>
          <w:tcPr>
            <w:tcW w:w="11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AD7FED" w14:textId="77777777" w:rsidR="00AD6D56" w:rsidRDefault="00AD6D56" w:rsidP="00AD6D56">
            <w:pPr>
              <w:spacing w:after="0" w:line="240" w:lineRule="auto"/>
            </w:pPr>
          </w:p>
        </w:tc>
      </w:tr>
      <w:tr w:rsidR="00AD6D56" w14:paraId="4B3AAB67" w14:textId="77777777" w:rsidTr="00EF47A3">
        <w:tc>
          <w:tcPr>
            <w:tcW w:w="10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B73B68" w14:textId="453AD543" w:rsidR="00AD6D56" w:rsidRDefault="00AD6D56" w:rsidP="00AD6D56">
            <w:pPr>
              <w:spacing w:after="0" w:line="240" w:lineRule="auto"/>
            </w:pPr>
          </w:p>
        </w:tc>
        <w:tc>
          <w:tcPr>
            <w:tcW w:w="14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6EFDF1" w14:textId="0EB73B7D" w:rsidR="00AD6D56" w:rsidRDefault="00AD6D56" w:rsidP="00AD6D56">
            <w:pPr>
              <w:spacing w:after="0" w:line="240" w:lineRule="auto"/>
            </w:pPr>
            <w:r w:rsidRPr="0044012F">
              <w:t xml:space="preserve">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10D574" w14:textId="79FB17E4" w:rsidR="00AD6D56" w:rsidRDefault="00AD6D56" w:rsidP="00AD6D56">
            <w:pPr>
              <w:spacing w:after="0" w:line="240" w:lineRule="auto"/>
            </w:pPr>
            <w:r w:rsidRPr="0044012F">
              <w:t>Sim</w:t>
            </w:r>
          </w:p>
        </w:tc>
        <w:tc>
          <w:tcPr>
            <w:tcW w:w="9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D980E1" w14:textId="4A8A7477" w:rsidR="00AD6D56" w:rsidRDefault="00AD6D56" w:rsidP="00AD6D56">
            <w:pPr>
              <w:spacing w:after="0" w:line="240" w:lineRule="auto"/>
            </w:pPr>
            <w:r w:rsidRPr="0044012F">
              <w:t>Não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322B5B" w14:textId="3CA2C68F" w:rsidR="00AD6D56" w:rsidRDefault="00AD6D56" w:rsidP="00AD6D56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B60006" w14:textId="4BA820CF" w:rsidR="00AD6D56" w:rsidRDefault="00AD6D56" w:rsidP="00AD6D56">
            <w:pPr>
              <w:spacing w:after="0" w:line="240" w:lineRule="auto"/>
            </w:pPr>
          </w:p>
        </w:tc>
        <w:tc>
          <w:tcPr>
            <w:tcW w:w="11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2BC857" w14:textId="0BFF7C45" w:rsidR="00AD6D56" w:rsidRDefault="00AD6D56" w:rsidP="00AD6D56">
            <w:pPr>
              <w:spacing w:after="0" w:line="240" w:lineRule="auto"/>
            </w:pPr>
          </w:p>
        </w:tc>
        <w:tc>
          <w:tcPr>
            <w:tcW w:w="11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B16348" w14:textId="634F1916" w:rsidR="00AD6D56" w:rsidRDefault="00AD6D56" w:rsidP="00AD6D56">
            <w:pPr>
              <w:spacing w:after="0" w:line="240" w:lineRule="auto"/>
            </w:pPr>
          </w:p>
        </w:tc>
      </w:tr>
      <w:tr w:rsidR="00AD6D56" w14:paraId="1200574E" w14:textId="77777777" w:rsidTr="00EF47A3">
        <w:tc>
          <w:tcPr>
            <w:tcW w:w="10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CE7DFD" w14:textId="60A0EF4B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12F">
              <w:t>Email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C41825" w14:textId="06371D99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12F">
              <w:t>Email do funcionário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DF16FD" w14:textId="77220145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012F">
              <w:t>nvarchar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81AFB2" w14:textId="77777777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3DF398" w14:textId="77777777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B6BCFA" w14:textId="77777777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7C837C" w14:textId="77777777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CCFC85" w14:textId="77777777" w:rsidR="00AD6D56" w:rsidRDefault="00AD6D56" w:rsidP="00AD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89DC4D" w14:textId="77777777" w:rsidR="00AD6D56" w:rsidRDefault="00AD6D56"/>
    <w:p w14:paraId="1C77D6D8" w14:textId="5F9D87B0" w:rsidR="00E60A31" w:rsidRDefault="00E60A31">
      <w:pPr>
        <w:spacing w:before="240" w:after="240"/>
      </w:pPr>
    </w:p>
    <w:p w14:paraId="2CB07271" w14:textId="77777777" w:rsidR="00E60A31" w:rsidRDefault="002B1FF5">
      <w:pPr>
        <w:spacing w:before="240" w:after="240"/>
      </w:pPr>
      <w:r>
        <w:t xml:space="preserve"> </w:t>
      </w:r>
    </w:p>
    <w:p w14:paraId="08231153" w14:textId="77777777" w:rsidR="00E60A31" w:rsidRDefault="00E60A31">
      <w:pPr>
        <w:spacing w:line="256" w:lineRule="auto"/>
      </w:pPr>
    </w:p>
    <w:p w14:paraId="445C6070" w14:textId="77777777" w:rsidR="00E60A31" w:rsidRDefault="002B1FF5">
      <w:pPr>
        <w:spacing w:before="240" w:after="240"/>
      </w:pPr>
      <w:r>
        <w:t xml:space="preserve"> </w:t>
      </w:r>
    </w:p>
    <w:p w14:paraId="26EC86E0" w14:textId="77777777" w:rsidR="00E60A31" w:rsidRDefault="00E60A31"/>
    <w:sectPr w:rsidR="00E60A31" w:rsidSect="00AD6D56">
      <w:headerReference w:type="first" r:id="rId8"/>
      <w:pgSz w:w="11906" w:h="16838"/>
      <w:pgMar w:top="1417" w:right="1701" w:bottom="1417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1014E" w14:textId="77777777" w:rsidR="002B1FF5" w:rsidRDefault="002B1FF5" w:rsidP="00AD6D56">
      <w:pPr>
        <w:spacing w:after="0" w:line="240" w:lineRule="auto"/>
      </w:pPr>
      <w:r>
        <w:separator/>
      </w:r>
    </w:p>
  </w:endnote>
  <w:endnote w:type="continuationSeparator" w:id="0">
    <w:p w14:paraId="382D03D1" w14:textId="77777777" w:rsidR="002B1FF5" w:rsidRDefault="002B1FF5" w:rsidP="00AD6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D7CB9" w14:textId="77777777" w:rsidR="002B1FF5" w:rsidRDefault="002B1FF5" w:rsidP="00AD6D56">
      <w:pPr>
        <w:spacing w:after="0" w:line="240" w:lineRule="auto"/>
      </w:pPr>
      <w:r>
        <w:separator/>
      </w:r>
    </w:p>
  </w:footnote>
  <w:footnote w:type="continuationSeparator" w:id="0">
    <w:p w14:paraId="5A49832C" w14:textId="77777777" w:rsidR="002B1FF5" w:rsidRDefault="002B1FF5" w:rsidP="00AD6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1B087" w14:textId="19C78DE7" w:rsidR="00AD6D56" w:rsidRDefault="00AD6D56">
    <w:pPr>
      <w:pStyle w:val="Cabealho"/>
    </w:pPr>
    <w:r w:rsidRPr="00AD6D56">
      <w:drawing>
        <wp:anchor distT="0" distB="0" distL="114300" distR="114300" simplePos="0" relativeHeight="251660288" behindDoc="1" locked="0" layoutInCell="1" allowOverlap="1" wp14:anchorId="0D795C14" wp14:editId="5330832E">
          <wp:simplePos x="0" y="0"/>
          <wp:positionH relativeFrom="column">
            <wp:posOffset>3202940</wp:posOffset>
          </wp:positionH>
          <wp:positionV relativeFrom="paragraph">
            <wp:posOffset>-374015</wp:posOffset>
          </wp:positionV>
          <wp:extent cx="1802765" cy="817245"/>
          <wp:effectExtent l="0" t="0" r="6985" b="1905"/>
          <wp:wrapNone/>
          <wp:docPr id="198" name="Imagem 198" descr="Logotipo I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tipo I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2765" cy="817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D6D56">
      <w:drawing>
        <wp:anchor distT="0" distB="0" distL="114300" distR="114300" simplePos="0" relativeHeight="251659264" behindDoc="1" locked="0" layoutInCell="1" allowOverlap="1" wp14:anchorId="0BDD92DA" wp14:editId="431CB99F">
          <wp:simplePos x="0" y="0"/>
          <wp:positionH relativeFrom="column">
            <wp:posOffset>129540</wp:posOffset>
          </wp:positionH>
          <wp:positionV relativeFrom="paragraph">
            <wp:posOffset>-213360</wp:posOffset>
          </wp:positionV>
          <wp:extent cx="1540510" cy="514350"/>
          <wp:effectExtent l="0" t="0" r="2540" b="0"/>
          <wp:wrapNone/>
          <wp:docPr id="197" name="Imagem 197" descr="Candidaturas para o UPSkill encerram a 8 de agos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ndidaturas para o UPSkill encerram a 8 de agost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051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A2EF8"/>
    <w:multiLevelType w:val="hybridMultilevel"/>
    <w:tmpl w:val="87FE8F2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atrícia Gameiro">
    <w15:presenceInfo w15:providerId="Windows Live" w15:userId="a425dfa3139e6d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A31"/>
    <w:rsid w:val="001D458F"/>
    <w:rsid w:val="002B1FF5"/>
    <w:rsid w:val="00434F0C"/>
    <w:rsid w:val="008C4FEF"/>
    <w:rsid w:val="00AD6D56"/>
    <w:rsid w:val="00E6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1B188"/>
  <w15:docId w15:val="{B96C5ABC-8E41-40E5-A5ED-1E024EE27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0" w:line="240" w:lineRule="auto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rsid w:val="00AD6D56"/>
    <w:pPr>
      <w:spacing w:after="0" w:line="276" w:lineRule="auto"/>
    </w:pPr>
    <w:rPr>
      <w:rFonts w:ascii="Arial" w:eastAsia="Arial" w:hAnsi="Arial" w:cs="Ari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AD6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6D56"/>
  </w:style>
  <w:style w:type="paragraph" w:styleId="Rodap">
    <w:name w:val="footer"/>
    <w:basedOn w:val="Normal"/>
    <w:link w:val="RodapCarter"/>
    <w:uiPriority w:val="99"/>
    <w:unhideWhenUsed/>
    <w:rsid w:val="00AD6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6D56"/>
  </w:style>
  <w:style w:type="paragraph" w:styleId="Cabealhodondice">
    <w:name w:val="TOC Heading"/>
    <w:basedOn w:val="Ttulo1"/>
    <w:next w:val="Normal"/>
    <w:uiPriority w:val="39"/>
    <w:unhideWhenUsed/>
    <w:qFormat/>
    <w:rsid w:val="00434F0C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2">
    <w:name w:val="toc 2"/>
    <w:basedOn w:val="Normal"/>
    <w:next w:val="Normal"/>
    <w:autoRedefine/>
    <w:uiPriority w:val="39"/>
    <w:unhideWhenUsed/>
    <w:rsid w:val="00434F0C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34F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8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5000C-49C6-4BCC-ACA2-5EEA45FB7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1067</Words>
  <Characters>5767</Characters>
  <Application>Microsoft Office Word</Application>
  <DocSecurity>0</DocSecurity>
  <Lines>48</Lines>
  <Paragraphs>13</Paragraphs>
  <ScaleCrop>false</ScaleCrop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Patrícia Gameiro</cp:lastModifiedBy>
  <cp:revision>5</cp:revision>
  <cp:lastPrinted>2021-02-15T12:05:00Z</cp:lastPrinted>
  <dcterms:created xsi:type="dcterms:W3CDTF">2021-02-15T11:47:00Z</dcterms:created>
  <dcterms:modified xsi:type="dcterms:W3CDTF">2021-02-15T12:06:00Z</dcterms:modified>
</cp:coreProperties>
</file>